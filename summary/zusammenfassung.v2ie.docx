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B9FFB" w14:textId="77777777" w:rsidR="00515C69" w:rsidRDefault="00515C69" w:rsidP="00515C69">
      <w:pPr>
        <w:widowControl w:val="0"/>
        <w:autoSpaceDE w:val="0"/>
        <w:autoSpaceDN w:val="0"/>
        <w:adjustRightInd w:val="0"/>
        <w:spacing w:line="360" w:lineRule="auto"/>
        <w:jc w:val="both"/>
        <w:rPr>
          <w:rFonts w:cs="Times"/>
          <w:color w:val="000000"/>
        </w:rPr>
      </w:pPr>
      <w:r w:rsidRPr="00515C69">
        <w:rPr>
          <w:rFonts w:cs="Times"/>
          <w:color w:val="000000"/>
          <w:highlight w:val="yellow"/>
        </w:rPr>
        <w:t xml:space="preserve">(Deutsche Version </w:t>
      </w:r>
      <w:proofErr w:type="spellStart"/>
      <w:r w:rsidRPr="00515C69">
        <w:rPr>
          <w:rFonts w:cs="Times"/>
          <w:color w:val="000000"/>
          <w:highlight w:val="yellow"/>
        </w:rPr>
        <w:t>unten</w:t>
      </w:r>
      <w:proofErr w:type="spellEnd"/>
      <w:r w:rsidRPr="00515C69">
        <w:rPr>
          <w:rFonts w:cs="Times"/>
          <w:color w:val="000000"/>
          <w:highlight w:val="yellow"/>
        </w:rPr>
        <w:t>)</w:t>
      </w:r>
    </w:p>
    <w:p w14:paraId="6CB539DF" w14:textId="77777777" w:rsidR="00515C69" w:rsidRDefault="00515C69" w:rsidP="00515C69">
      <w:pPr>
        <w:widowControl w:val="0"/>
        <w:autoSpaceDE w:val="0"/>
        <w:autoSpaceDN w:val="0"/>
        <w:adjustRightInd w:val="0"/>
        <w:spacing w:line="360" w:lineRule="auto"/>
        <w:jc w:val="both"/>
        <w:rPr>
          <w:rFonts w:cs="Times"/>
          <w:color w:val="000000"/>
        </w:rPr>
      </w:pPr>
      <w:r w:rsidRPr="004E77A3">
        <w:rPr>
          <w:rFonts w:cs="Times"/>
          <w:color w:val="000000"/>
        </w:rPr>
        <w:t xml:space="preserve">Microsporidia </w:t>
      </w:r>
      <w:r>
        <w:rPr>
          <w:rFonts w:cs="Times"/>
          <w:color w:val="000000"/>
        </w:rPr>
        <w:t>are</w:t>
      </w:r>
      <w:r w:rsidRPr="004E77A3">
        <w:rPr>
          <w:rFonts w:cs="Times"/>
          <w:color w:val="000000"/>
        </w:rPr>
        <w:t xml:space="preserve"> a group of parasites that infect a wide range of species, many of which play important role</w:t>
      </w:r>
      <w:r>
        <w:rPr>
          <w:rFonts w:cs="Times"/>
          <w:color w:val="000000"/>
        </w:rPr>
        <w:t>s</w:t>
      </w:r>
      <w:r w:rsidRPr="004E77A3">
        <w:rPr>
          <w:rFonts w:cs="Times"/>
          <w:color w:val="000000"/>
        </w:rPr>
        <w:t xml:space="preserve"> in </w:t>
      </w:r>
      <w:r>
        <w:rPr>
          <w:rFonts w:cs="Times"/>
          <w:color w:val="000000"/>
        </w:rPr>
        <w:t>agriculture and human disease</w:t>
      </w:r>
      <w:r w:rsidRPr="004E77A3">
        <w:rPr>
          <w:rFonts w:cs="Times"/>
          <w:color w:val="000000"/>
        </w:rPr>
        <w:t xml:space="preserve">. </w:t>
      </w:r>
      <w:r>
        <w:rPr>
          <w:rFonts w:cs="Times"/>
          <w:color w:val="000000"/>
        </w:rPr>
        <w:t>A</w:t>
      </w:r>
      <w:r w:rsidRPr="004E77A3">
        <w:rPr>
          <w:rFonts w:cs="Times"/>
          <w:color w:val="000000"/>
        </w:rPr>
        <w:t xml:space="preserve">t least 14 microsporidian species have been confirmed </w:t>
      </w:r>
      <w:r>
        <w:rPr>
          <w:rFonts w:cs="Times"/>
          <w:color w:val="000000"/>
        </w:rPr>
        <w:t xml:space="preserve">to cause </w:t>
      </w:r>
      <w:del w:id="0" w:author="Ingo Ebersberger" w:date="2018-05-14T11:52:00Z">
        <w:r w:rsidRPr="004E77A3" w:rsidDel="0076198A">
          <w:rPr>
            <w:rFonts w:cs="Times"/>
            <w:color w:val="000000"/>
          </w:rPr>
          <w:delText xml:space="preserve">dangerous </w:delText>
        </w:r>
      </w:del>
      <w:ins w:id="1" w:author="Ingo Ebersberger" w:date="2018-05-14T11:52:00Z">
        <w:r w:rsidR="0076198A">
          <w:rPr>
            <w:rFonts w:cs="Times"/>
            <w:color w:val="000000"/>
          </w:rPr>
          <w:t>potentially life-threatening</w:t>
        </w:r>
        <w:r w:rsidR="0076198A" w:rsidRPr="004E77A3">
          <w:rPr>
            <w:rFonts w:cs="Times"/>
            <w:color w:val="000000"/>
          </w:rPr>
          <w:t xml:space="preserve"> </w:t>
        </w:r>
      </w:ins>
      <w:r w:rsidRPr="004E77A3">
        <w:rPr>
          <w:rFonts w:cs="Times"/>
          <w:color w:val="000000"/>
        </w:rPr>
        <w:t xml:space="preserve">infectious diseases in both immunocompromised and immunocompetent </w:t>
      </w:r>
      <w:r w:rsidRPr="007B1150">
        <w:rPr>
          <w:rFonts w:cs="Times"/>
          <w:color w:val="000000"/>
        </w:rPr>
        <w:t>humans. Approximately 1,400 species of microsporidia have been described.</w:t>
      </w:r>
      <w:r>
        <w:rPr>
          <w:rFonts w:cs="Times"/>
          <w:color w:val="000000"/>
        </w:rPr>
        <w:t xml:space="preserve"> D</w:t>
      </w:r>
      <w:r w:rsidRPr="004E77A3">
        <w:rPr>
          <w:rFonts w:cs="Times"/>
          <w:color w:val="000000"/>
        </w:rPr>
        <w:t>epending on the</w:t>
      </w:r>
      <w:r>
        <w:rPr>
          <w:rFonts w:cs="Times"/>
          <w:color w:val="000000"/>
        </w:rPr>
        <w:t>ir</w:t>
      </w:r>
      <w:r w:rsidRPr="004E77A3">
        <w:rPr>
          <w:rFonts w:cs="Times"/>
          <w:color w:val="000000"/>
        </w:rPr>
        <w:t xml:space="preserve"> host and </w:t>
      </w:r>
      <w:r>
        <w:rPr>
          <w:rFonts w:cs="Times"/>
          <w:color w:val="000000"/>
        </w:rPr>
        <w:t xml:space="preserve">habitat they are </w:t>
      </w:r>
      <w:del w:id="2" w:author="Ingo Ebersberger" w:date="2018-05-14T11:52:00Z">
        <w:r w:rsidDel="0076198A">
          <w:rPr>
            <w:rFonts w:cs="Times"/>
            <w:color w:val="000000"/>
          </w:rPr>
          <w:delText xml:space="preserve">being </w:delText>
        </w:r>
      </w:del>
      <w:r w:rsidRPr="004E77A3">
        <w:rPr>
          <w:rFonts w:cs="Times"/>
          <w:color w:val="000000"/>
        </w:rPr>
        <w:t>classified into three groups,</w:t>
      </w:r>
      <w:r>
        <w:rPr>
          <w:rFonts w:cs="Times"/>
          <w:color w:val="000000"/>
        </w:rPr>
        <w:t xml:space="preserve"> </w:t>
      </w:r>
      <w:r w:rsidRPr="004E77A3">
        <w:rPr>
          <w:rFonts w:cs="Times"/>
          <w:color w:val="000000"/>
        </w:rPr>
        <w:t xml:space="preserve">the </w:t>
      </w:r>
      <w:proofErr w:type="spellStart"/>
      <w:r w:rsidRPr="004E77A3">
        <w:rPr>
          <w:rFonts w:cs="Times"/>
          <w:color w:val="000000"/>
        </w:rPr>
        <w:t>aquasporidia</w:t>
      </w:r>
      <w:proofErr w:type="spellEnd"/>
      <w:r w:rsidRPr="004E77A3">
        <w:rPr>
          <w:rFonts w:cs="Times"/>
          <w:color w:val="000000"/>
        </w:rPr>
        <w:t xml:space="preserve">, the </w:t>
      </w:r>
      <w:proofErr w:type="spellStart"/>
      <w:r w:rsidRPr="004E77A3">
        <w:rPr>
          <w:rFonts w:cs="Times"/>
          <w:color w:val="000000"/>
        </w:rPr>
        <w:t>terres</w:t>
      </w:r>
      <w:r>
        <w:rPr>
          <w:rFonts w:cs="Times"/>
          <w:color w:val="000000"/>
        </w:rPr>
        <w:t>poridia</w:t>
      </w:r>
      <w:proofErr w:type="spellEnd"/>
      <w:r>
        <w:rPr>
          <w:rFonts w:cs="Times"/>
          <w:color w:val="000000"/>
        </w:rPr>
        <w:t xml:space="preserve"> and the </w:t>
      </w:r>
      <w:proofErr w:type="spellStart"/>
      <w:r>
        <w:rPr>
          <w:rFonts w:cs="Times"/>
          <w:color w:val="000000"/>
        </w:rPr>
        <w:t>marinosporidia</w:t>
      </w:r>
      <w:proofErr w:type="spellEnd"/>
      <w:r>
        <w:rPr>
          <w:rFonts w:cs="Times"/>
          <w:color w:val="000000"/>
        </w:rPr>
        <w:t>.</w:t>
      </w:r>
      <w:ins w:id="3" w:author="Ingo Ebersberger" w:date="2018-05-14T11:53:00Z">
        <w:r w:rsidR="0076198A">
          <w:rPr>
            <w:rFonts w:cs="Times"/>
            <w:color w:val="000000"/>
          </w:rPr>
          <w:t xml:space="preserve"> </w:t>
        </w:r>
      </w:ins>
    </w:p>
    <w:p w14:paraId="7F7A0A1B" w14:textId="77777777" w:rsidR="00515C69" w:rsidRPr="004E77A3" w:rsidRDefault="00515C69" w:rsidP="00515C69">
      <w:pPr>
        <w:widowControl w:val="0"/>
        <w:autoSpaceDE w:val="0"/>
        <w:autoSpaceDN w:val="0"/>
        <w:adjustRightInd w:val="0"/>
        <w:spacing w:line="360" w:lineRule="auto"/>
        <w:jc w:val="both"/>
        <w:rPr>
          <w:rFonts w:cs="Times"/>
          <w:color w:val="000000"/>
        </w:rPr>
      </w:pPr>
      <w:r w:rsidRPr="004E77A3">
        <w:rPr>
          <w:rFonts w:cs="Times"/>
          <w:color w:val="000000"/>
        </w:rPr>
        <w:t xml:space="preserve">Microsporidia </w:t>
      </w:r>
      <w:r>
        <w:rPr>
          <w:rFonts w:cs="Times"/>
          <w:color w:val="000000"/>
        </w:rPr>
        <w:t xml:space="preserve">were </w:t>
      </w:r>
      <w:r w:rsidRPr="004E77A3">
        <w:rPr>
          <w:rFonts w:cs="Times"/>
          <w:color w:val="000000"/>
        </w:rPr>
        <w:t xml:space="preserve">originally classified as fungi by </w:t>
      </w:r>
      <w:r w:rsidRPr="004E77A3">
        <w:rPr>
          <w:rFonts w:cs="Times"/>
          <w:color w:val="000000"/>
        </w:rPr>
        <w:fldChar w:fldCharType="begin"/>
      </w:r>
      <w:r>
        <w:rPr>
          <w:rFonts w:cs="Times"/>
          <w:color w:val="000000"/>
        </w:rPr>
        <w:instrText xml:space="preserve"> ADDIN EN.CITE &lt;EndNote&gt;&lt;Cite AuthorYear="1"&gt;&lt;Author&gt;Naegeli&lt;/Author&gt;&lt;Year&gt;1857&lt;/Year&gt;&lt;RecNum&gt;312&lt;/RecNum&gt;&lt;DisplayText&gt;Naegeli (1857)&lt;/DisplayText&gt;&lt;record&gt;&lt;rec-number&gt;312&lt;/rec-number&gt;&lt;foreign-keys&gt;&lt;key app="EN" db-id="zvzepeve9vwad9e0r2nxazrm0x0w25x9w9er" timestamp="1522917510"&gt;312&lt;/key&gt;&lt;/foreign-keys&gt;&lt;ref-type name="Newspaper Article"&gt;23&lt;/ref-type&gt;&lt;contributors&gt;&lt;authors&gt;&lt;author&gt;Naegeli, K&lt;/author&gt;&lt;/authors&gt;&lt;/contributors&gt;&lt;titles&gt;&lt;title&gt;Über die neue Krankheit der Seidenraupe und verwandte Organismen&lt;/title&gt;&lt;secondary-title&gt;Botanische Zeitung&lt;/secondary-title&gt;&lt;/titles&gt;&lt;pages&gt;760-761&lt;/pages&gt;&lt;edition&gt;15&lt;/edition&gt;&lt;keywords&gt;&lt;keyword&gt;Plants&lt;/keyword&gt;&lt;/keywords&gt;&lt;dates&gt;&lt;year&gt;1857&lt;/year&gt;&lt;pub-dates&gt;&lt;date&gt;1857&lt;/date&gt;&lt;/pub-dates&gt;&lt;/dates&gt;&lt;call-num&gt;1099652&lt;/call-num&gt;&lt;urls&gt;&lt;/urls&gt;&lt;remote-database-name&gt;Internet Archive&lt;/remote-database-name&gt;&lt;language&gt;ger&lt;/language&gt;&lt;access-date&gt;2018-03-25 20:33:39&lt;/access-date&gt;&lt;/record&gt;&lt;/Cite&gt;&lt;/EndNote&gt;</w:instrText>
      </w:r>
      <w:r w:rsidRPr="004E77A3">
        <w:rPr>
          <w:rFonts w:cs="Times"/>
          <w:color w:val="000000"/>
        </w:rPr>
        <w:fldChar w:fldCharType="separate"/>
      </w:r>
      <w:r>
        <w:rPr>
          <w:rFonts w:cs="Times"/>
          <w:noProof/>
          <w:color w:val="000000"/>
        </w:rPr>
        <w:t>Naegeli (1857)</w:t>
      </w:r>
      <w:r w:rsidRPr="004E77A3">
        <w:rPr>
          <w:rFonts w:cs="Times"/>
          <w:color w:val="000000"/>
        </w:rPr>
        <w:fldChar w:fldCharType="end"/>
      </w:r>
      <w:r w:rsidRPr="004E77A3">
        <w:rPr>
          <w:rFonts w:cs="Times"/>
          <w:color w:val="000000"/>
        </w:rPr>
        <w:t>. However, the</w:t>
      </w:r>
      <w:r>
        <w:rPr>
          <w:rFonts w:cs="Times"/>
          <w:color w:val="000000"/>
        </w:rPr>
        <w:t>ir</w:t>
      </w:r>
      <w:r w:rsidRPr="004E77A3">
        <w:rPr>
          <w:rFonts w:cs="Times"/>
          <w:color w:val="000000"/>
        </w:rPr>
        <w:t xml:space="preserve"> lack of typical eukaryotic components </w:t>
      </w:r>
      <w:r>
        <w:rPr>
          <w:rFonts w:cs="Times"/>
          <w:color w:val="000000"/>
        </w:rPr>
        <w:t xml:space="preserve">– </w:t>
      </w:r>
      <w:r w:rsidRPr="004E77A3">
        <w:rPr>
          <w:rFonts w:cs="Times"/>
          <w:color w:val="000000"/>
        </w:rPr>
        <w:t>such as mitochondria, Golgi bodies or peroxisomes</w:t>
      </w:r>
      <w:r>
        <w:rPr>
          <w:rFonts w:cs="Times"/>
          <w:color w:val="000000"/>
        </w:rPr>
        <w:t xml:space="preserve"> –</w:t>
      </w:r>
      <w:r w:rsidRPr="004E77A3">
        <w:rPr>
          <w:rFonts w:cs="Times"/>
          <w:color w:val="000000"/>
        </w:rPr>
        <w:t xml:space="preserve"> </w:t>
      </w:r>
      <w:r>
        <w:rPr>
          <w:rFonts w:cs="Times"/>
          <w:color w:val="000000"/>
        </w:rPr>
        <w:t xml:space="preserve">suggested to place the </w:t>
      </w:r>
      <w:r w:rsidRPr="004E77A3">
        <w:rPr>
          <w:rFonts w:cs="Times"/>
          <w:color w:val="000000"/>
        </w:rPr>
        <w:t xml:space="preserve">microsporidia together with other </w:t>
      </w:r>
      <w:proofErr w:type="spellStart"/>
      <w:r w:rsidRPr="004E77A3">
        <w:rPr>
          <w:rFonts w:cs="Times"/>
          <w:color w:val="000000"/>
        </w:rPr>
        <w:t>amitochondriate</w:t>
      </w:r>
      <w:proofErr w:type="spellEnd"/>
      <w:r w:rsidRPr="004E77A3">
        <w:rPr>
          <w:rFonts w:cs="Times"/>
          <w:color w:val="000000"/>
        </w:rPr>
        <w:t xml:space="preserve"> </w:t>
      </w:r>
      <w:proofErr w:type="spellStart"/>
      <w:r w:rsidRPr="004E77A3">
        <w:rPr>
          <w:rFonts w:cs="Times"/>
          <w:color w:val="000000"/>
        </w:rPr>
        <w:t>protists</w:t>
      </w:r>
      <w:proofErr w:type="spellEnd"/>
      <w:r w:rsidRPr="004E77A3">
        <w:rPr>
          <w:rFonts w:cs="Times"/>
          <w:color w:val="000000"/>
        </w:rPr>
        <w:t xml:space="preserve"> within the </w:t>
      </w:r>
      <w:proofErr w:type="spellStart"/>
      <w:r w:rsidRPr="004E77A3">
        <w:rPr>
          <w:rFonts w:cs="Times"/>
          <w:color w:val="000000"/>
        </w:rPr>
        <w:t>Archezoa</w:t>
      </w:r>
      <w:proofErr w:type="spellEnd"/>
      <w:r w:rsidRPr="004E77A3">
        <w:rPr>
          <w:rFonts w:cs="Times"/>
          <w:color w:val="000000"/>
        </w:rPr>
        <w:t xml:space="preserve"> kingdom. This "microsporidia-early" hypothesis was further supported by </w:t>
      </w:r>
      <w:del w:id="4" w:author="Ingo Ebersberger" w:date="2018-05-14T15:12:00Z">
        <w:r w:rsidRPr="004E77A3" w:rsidDel="000514D5">
          <w:rPr>
            <w:rFonts w:cs="Times"/>
            <w:color w:val="000000"/>
          </w:rPr>
          <w:delText xml:space="preserve">some </w:delText>
        </w:r>
      </w:del>
      <w:r w:rsidRPr="004E77A3">
        <w:rPr>
          <w:rFonts w:cs="Times"/>
          <w:color w:val="000000"/>
        </w:rPr>
        <w:t>molecular phylogenies</w:t>
      </w:r>
      <w:ins w:id="5" w:author="Ingo Ebersberger" w:date="2018-05-14T15:12:00Z">
        <w:r w:rsidR="000514D5">
          <w:rPr>
            <w:rFonts w:cs="Times"/>
            <w:color w:val="000000"/>
          </w:rPr>
          <w:t xml:space="preserve"> inferred from individual genes</w:t>
        </w:r>
      </w:ins>
      <w:r>
        <w:rPr>
          <w:rFonts w:cs="Times"/>
          <w:color w:val="000000"/>
        </w:rPr>
        <w:t xml:space="preserve">. </w:t>
      </w:r>
      <w:r w:rsidRPr="004E77A3">
        <w:rPr>
          <w:rFonts w:cs="Times"/>
          <w:color w:val="000000"/>
        </w:rPr>
        <w:t xml:space="preserve">Despite </w:t>
      </w:r>
      <w:r>
        <w:rPr>
          <w:rFonts w:cs="Times"/>
          <w:color w:val="000000"/>
        </w:rPr>
        <w:t>this evidence</w:t>
      </w:r>
      <w:r w:rsidRPr="004E77A3">
        <w:rPr>
          <w:rFonts w:cs="Times"/>
          <w:color w:val="000000"/>
        </w:rPr>
        <w:t xml:space="preserve">, the placement of microsporidia as an early branching eukaryote </w:t>
      </w:r>
      <w:r>
        <w:rPr>
          <w:rFonts w:cs="Times"/>
          <w:color w:val="000000"/>
        </w:rPr>
        <w:t>remain</w:t>
      </w:r>
      <w:ins w:id="6" w:author="Ingo Ebersberger" w:date="2018-05-14T15:13:00Z">
        <w:r w:rsidR="000514D5">
          <w:rPr>
            <w:rFonts w:cs="Times"/>
            <w:color w:val="000000"/>
          </w:rPr>
          <w:t>ed</w:t>
        </w:r>
      </w:ins>
      <w:del w:id="7" w:author="Ingo Ebersberger" w:date="2018-05-14T15:13:00Z">
        <w:r w:rsidDel="000514D5">
          <w:rPr>
            <w:rFonts w:cs="Times"/>
            <w:color w:val="000000"/>
          </w:rPr>
          <w:delText>s</w:delText>
        </w:r>
      </w:del>
      <w:r>
        <w:rPr>
          <w:rFonts w:cs="Times"/>
          <w:color w:val="000000"/>
        </w:rPr>
        <w:t xml:space="preserve"> a topic for debate for two reasons: </w:t>
      </w:r>
      <w:r w:rsidRPr="004E77A3">
        <w:rPr>
          <w:rFonts w:cs="Times"/>
          <w:color w:val="000000"/>
        </w:rPr>
        <w:t xml:space="preserve">Firstly, the phylogeny of microsporidia </w:t>
      </w:r>
      <w:r>
        <w:rPr>
          <w:rFonts w:cs="Times"/>
          <w:color w:val="000000"/>
        </w:rPr>
        <w:t xml:space="preserve">is </w:t>
      </w:r>
      <w:r w:rsidRPr="004E77A3">
        <w:rPr>
          <w:rFonts w:cs="Times"/>
          <w:color w:val="000000"/>
        </w:rPr>
        <w:t>prone to suffer from</w:t>
      </w:r>
      <w:r>
        <w:rPr>
          <w:rFonts w:cs="Times"/>
          <w:color w:val="000000"/>
        </w:rPr>
        <w:t xml:space="preserve"> </w:t>
      </w:r>
      <w:r w:rsidRPr="004E77A3">
        <w:rPr>
          <w:rFonts w:cs="Times"/>
          <w:color w:val="000000"/>
        </w:rPr>
        <w:t xml:space="preserve">biases in </w:t>
      </w:r>
      <w:r>
        <w:rPr>
          <w:rFonts w:cs="Times"/>
          <w:color w:val="000000"/>
        </w:rPr>
        <w:t xml:space="preserve">their </w:t>
      </w:r>
      <w:r w:rsidRPr="004E77A3">
        <w:rPr>
          <w:rFonts w:cs="Times"/>
          <w:color w:val="000000"/>
        </w:rPr>
        <w:t>reconstruction. The high evolutionary rate of microsporidian proteins tend</w:t>
      </w:r>
      <w:r>
        <w:rPr>
          <w:rFonts w:cs="Times"/>
          <w:color w:val="000000"/>
        </w:rPr>
        <w:t>s</w:t>
      </w:r>
      <w:r w:rsidRPr="004E77A3">
        <w:rPr>
          <w:rFonts w:cs="Times"/>
          <w:color w:val="000000"/>
        </w:rPr>
        <w:t xml:space="preserve"> to place </w:t>
      </w:r>
      <w:r>
        <w:rPr>
          <w:rFonts w:cs="Times"/>
          <w:color w:val="000000"/>
        </w:rPr>
        <w:t xml:space="preserve">these proteins </w:t>
      </w:r>
      <w:r w:rsidRPr="004E77A3">
        <w:rPr>
          <w:rFonts w:cs="Times"/>
          <w:color w:val="000000"/>
        </w:rPr>
        <w:t>together with other fast evolving lineages</w:t>
      </w:r>
      <w:r>
        <w:rPr>
          <w:rFonts w:cs="Times"/>
          <w:color w:val="000000"/>
        </w:rPr>
        <w:t xml:space="preserve">, a phenomenon known as </w:t>
      </w:r>
      <w:r w:rsidRPr="004E77A3">
        <w:rPr>
          <w:rFonts w:cs="Times"/>
          <w:color w:val="000000"/>
        </w:rPr>
        <w:t xml:space="preserve">long-branch attraction. </w:t>
      </w:r>
      <w:del w:id="8" w:author="Ingo Ebersberger" w:date="2018-05-14T16:13:00Z">
        <w:r w:rsidRPr="004E77A3" w:rsidDel="00FC19C5">
          <w:rPr>
            <w:rFonts w:cs="Times"/>
            <w:color w:val="000000"/>
          </w:rPr>
          <w:delText xml:space="preserve">Furthermore, the presence of the mitochondrial heat shock protein hsp70 </w:delText>
        </w:r>
        <w:r w:rsidDel="00FC19C5">
          <w:rPr>
            <w:rFonts w:cs="Times"/>
            <w:color w:val="000000"/>
          </w:rPr>
          <w:delText>suggests</w:delText>
        </w:r>
        <w:r w:rsidRPr="004E77A3" w:rsidDel="00FC19C5">
          <w:rPr>
            <w:rFonts w:cs="Times"/>
            <w:color w:val="000000"/>
          </w:rPr>
          <w:delText xml:space="preserve"> </w:delText>
        </w:r>
        <w:r w:rsidDel="00FC19C5">
          <w:rPr>
            <w:rFonts w:cs="Times"/>
            <w:color w:val="000000"/>
          </w:rPr>
          <w:delText xml:space="preserve">the </w:delText>
        </w:r>
        <w:r w:rsidRPr="004E77A3" w:rsidDel="00FC19C5">
          <w:rPr>
            <w:rFonts w:cs="Times"/>
            <w:color w:val="000000"/>
          </w:rPr>
          <w:delText xml:space="preserve">ancestral </w:delText>
        </w:r>
        <w:r w:rsidDel="00FC19C5">
          <w:rPr>
            <w:rFonts w:cs="Times"/>
            <w:color w:val="000000"/>
          </w:rPr>
          <w:delText xml:space="preserve">presence </w:delText>
        </w:r>
        <w:r w:rsidRPr="004E77A3" w:rsidDel="00FC19C5">
          <w:rPr>
            <w:rFonts w:cs="Times"/>
            <w:color w:val="000000"/>
          </w:rPr>
          <w:delText xml:space="preserve">of mitochondria in </w:delText>
        </w:r>
        <w:r w:rsidDel="00FC19C5">
          <w:rPr>
            <w:rFonts w:cs="Times"/>
            <w:color w:val="000000"/>
          </w:rPr>
          <w:delText xml:space="preserve">the </w:delText>
        </w:r>
        <w:r w:rsidRPr="004E77A3" w:rsidDel="00FC19C5">
          <w:rPr>
            <w:rFonts w:cs="Times"/>
            <w:color w:val="000000"/>
          </w:rPr>
          <w:delText xml:space="preserve">microsporidia. </w:delText>
        </w:r>
        <w:r w:rsidDel="00FC19C5">
          <w:rPr>
            <w:rFonts w:cs="Times"/>
            <w:color w:val="000000"/>
          </w:rPr>
          <w:delText>This</w:delText>
        </w:r>
        <w:r w:rsidRPr="004E77A3" w:rsidDel="00FC19C5">
          <w:rPr>
            <w:rFonts w:cs="Times"/>
            <w:color w:val="000000"/>
          </w:rPr>
          <w:delText xml:space="preserve"> invalidates the main morphological argument for the "m</w:delText>
        </w:r>
        <w:r w:rsidDel="00FC19C5">
          <w:rPr>
            <w:rFonts w:cs="Times"/>
            <w:color w:val="000000"/>
          </w:rPr>
          <w:delText xml:space="preserve">icrosporidia-early" hypothesis. </w:delText>
        </w:r>
      </w:del>
      <w:r w:rsidRPr="004E77A3">
        <w:rPr>
          <w:rFonts w:cs="Times"/>
          <w:color w:val="000000"/>
        </w:rPr>
        <w:t xml:space="preserve">In 1996, </w:t>
      </w:r>
      <w:r>
        <w:rPr>
          <w:rFonts w:cs="Times"/>
          <w:color w:val="000000"/>
        </w:rPr>
        <w:t xml:space="preserve">the first molecular phylogenetic studies placed the </w:t>
      </w:r>
      <w:r w:rsidRPr="004E77A3">
        <w:rPr>
          <w:rFonts w:cs="Times"/>
          <w:color w:val="000000"/>
        </w:rPr>
        <w:t xml:space="preserve">microsporidia </w:t>
      </w:r>
      <w:r>
        <w:rPr>
          <w:rFonts w:cs="Times"/>
          <w:color w:val="000000"/>
        </w:rPr>
        <w:t>inside the fungi</w:t>
      </w:r>
      <w:r w:rsidRPr="004E77A3">
        <w:rPr>
          <w:rFonts w:cs="Times"/>
          <w:color w:val="000000"/>
        </w:rPr>
        <w:t xml:space="preserve">. Subsequently, several </w:t>
      </w:r>
      <w:r>
        <w:rPr>
          <w:rFonts w:cs="Times"/>
          <w:color w:val="000000"/>
        </w:rPr>
        <w:t xml:space="preserve">further </w:t>
      </w:r>
      <w:r w:rsidRPr="004E77A3">
        <w:rPr>
          <w:rFonts w:cs="Times"/>
          <w:color w:val="000000"/>
        </w:rPr>
        <w:t xml:space="preserve">studies </w:t>
      </w:r>
      <w:r>
        <w:rPr>
          <w:rFonts w:cs="Times"/>
          <w:color w:val="000000"/>
        </w:rPr>
        <w:t>located</w:t>
      </w:r>
      <w:r w:rsidRPr="004E77A3">
        <w:rPr>
          <w:rFonts w:cs="Times"/>
          <w:color w:val="000000"/>
        </w:rPr>
        <w:t xml:space="preserve"> </w:t>
      </w:r>
      <w:r>
        <w:rPr>
          <w:rFonts w:cs="Times"/>
          <w:color w:val="000000"/>
        </w:rPr>
        <w:t xml:space="preserve">the </w:t>
      </w:r>
      <w:r w:rsidRPr="004E77A3">
        <w:rPr>
          <w:rFonts w:cs="Times"/>
          <w:color w:val="000000"/>
        </w:rPr>
        <w:t xml:space="preserve">microsporidia </w:t>
      </w:r>
      <w:r>
        <w:rPr>
          <w:rFonts w:cs="Times"/>
          <w:color w:val="000000"/>
        </w:rPr>
        <w:t xml:space="preserve">at </w:t>
      </w:r>
      <w:r w:rsidRPr="004E77A3">
        <w:rPr>
          <w:rFonts w:cs="Times"/>
          <w:color w:val="000000"/>
        </w:rPr>
        <w:t>different positions in</w:t>
      </w:r>
      <w:r>
        <w:rPr>
          <w:rFonts w:cs="Times"/>
          <w:color w:val="000000"/>
        </w:rPr>
        <w:t xml:space="preserve">side </w:t>
      </w:r>
      <w:r w:rsidRPr="004E77A3">
        <w:rPr>
          <w:rFonts w:cs="Times"/>
          <w:color w:val="000000"/>
        </w:rPr>
        <w:t>the fungal clade</w:t>
      </w:r>
      <w:r>
        <w:rPr>
          <w:rFonts w:cs="Times"/>
          <w:color w:val="000000"/>
        </w:rPr>
        <w:t>. Since then, microsporidia ha</w:t>
      </w:r>
      <w:ins w:id="9" w:author="Ingo Ebersberger" w:date="2018-05-14T15:18:00Z">
        <w:r w:rsidR="00D00A94">
          <w:rPr>
            <w:rFonts w:cs="Times"/>
            <w:color w:val="000000"/>
          </w:rPr>
          <w:t xml:space="preserve">ve been considered as </w:t>
        </w:r>
      </w:ins>
      <w:del w:id="10" w:author="Ingo Ebersberger" w:date="2018-05-14T15:18:00Z">
        <w:r w:rsidDel="00D00A94">
          <w:rPr>
            <w:rFonts w:cs="Times"/>
            <w:color w:val="000000"/>
          </w:rPr>
          <w:delText xml:space="preserve">ve been viewed as being </w:delText>
        </w:r>
      </w:del>
      <w:r>
        <w:rPr>
          <w:rFonts w:cs="Times"/>
          <w:color w:val="000000"/>
        </w:rPr>
        <w:t>members of the Ascomycota,</w:t>
      </w:r>
      <w:r w:rsidRPr="004E77A3">
        <w:rPr>
          <w:rFonts w:cs="Times"/>
          <w:color w:val="000000"/>
        </w:rPr>
        <w:t xml:space="preserve"> </w:t>
      </w:r>
      <w:proofErr w:type="spellStart"/>
      <w:r w:rsidRPr="004E77A3">
        <w:rPr>
          <w:rFonts w:cs="Times"/>
          <w:color w:val="000000"/>
        </w:rPr>
        <w:t>Zygomycota</w:t>
      </w:r>
      <w:proofErr w:type="spellEnd"/>
      <w:r>
        <w:rPr>
          <w:rFonts w:cs="Times"/>
          <w:color w:val="000000"/>
        </w:rPr>
        <w:t>,</w:t>
      </w:r>
      <w:r w:rsidRPr="004E77A3">
        <w:rPr>
          <w:rFonts w:cs="Times"/>
          <w:color w:val="000000"/>
        </w:rPr>
        <w:t xml:space="preserve"> </w:t>
      </w:r>
      <w:proofErr w:type="spellStart"/>
      <w:r w:rsidRPr="004E77A3">
        <w:rPr>
          <w:rFonts w:cs="Times"/>
          <w:color w:val="000000"/>
        </w:rPr>
        <w:t>Cry</w:t>
      </w:r>
      <w:ins w:id="11" w:author="Ingo Ebersberger" w:date="2018-05-14T15:18:00Z">
        <w:r w:rsidR="00D00A94">
          <w:rPr>
            <w:rFonts w:cs="Times"/>
            <w:color w:val="000000"/>
          </w:rPr>
          <w:t>p</w:t>
        </w:r>
      </w:ins>
      <w:r w:rsidRPr="004E77A3">
        <w:rPr>
          <w:rFonts w:cs="Times"/>
          <w:color w:val="000000"/>
        </w:rPr>
        <w:t>tomycota</w:t>
      </w:r>
      <w:proofErr w:type="spellEnd"/>
      <w:r>
        <w:rPr>
          <w:rFonts w:cs="Times"/>
          <w:color w:val="000000"/>
        </w:rPr>
        <w:t xml:space="preserve">, or as </w:t>
      </w:r>
      <w:del w:id="12" w:author="Ingo Ebersberger" w:date="2018-05-14T15:18:00Z">
        <w:r w:rsidDel="00D00A94">
          <w:rPr>
            <w:rFonts w:cs="Times"/>
            <w:color w:val="000000"/>
          </w:rPr>
          <w:delText xml:space="preserve">being </w:delText>
        </w:r>
      </w:del>
      <w:r>
        <w:rPr>
          <w:rFonts w:cs="Times"/>
          <w:color w:val="000000"/>
        </w:rPr>
        <w:t>a sister group to</w:t>
      </w:r>
      <w:r w:rsidRPr="004E77A3">
        <w:rPr>
          <w:rFonts w:cs="Times"/>
          <w:color w:val="000000"/>
        </w:rPr>
        <w:t xml:space="preserve"> </w:t>
      </w:r>
      <w:r>
        <w:rPr>
          <w:rFonts w:cs="Times"/>
          <w:color w:val="000000"/>
        </w:rPr>
        <w:t xml:space="preserve">the </w:t>
      </w:r>
      <w:r w:rsidRPr="004E77A3">
        <w:rPr>
          <w:rFonts w:cs="Times"/>
          <w:color w:val="000000"/>
        </w:rPr>
        <w:t xml:space="preserve">Ascomycota and </w:t>
      </w:r>
      <w:proofErr w:type="spellStart"/>
      <w:r w:rsidRPr="004E77A3">
        <w:rPr>
          <w:rFonts w:cs="Times"/>
          <w:color w:val="000000"/>
        </w:rPr>
        <w:t>Basidiomycota</w:t>
      </w:r>
      <w:proofErr w:type="spellEnd"/>
      <w:ins w:id="13" w:author="Ingo Ebersberger" w:date="2018-05-14T15:19:00Z">
        <w:r w:rsidR="00D00A94">
          <w:rPr>
            <w:rFonts w:cs="Times"/>
            <w:color w:val="000000"/>
          </w:rPr>
          <w:t>,</w:t>
        </w:r>
      </w:ins>
      <w:r>
        <w:rPr>
          <w:rFonts w:cs="Times"/>
          <w:color w:val="000000"/>
        </w:rPr>
        <w:t xml:space="preserve"> or even </w:t>
      </w:r>
      <w:ins w:id="14" w:author="Ingo Ebersberger" w:date="2018-05-14T15:19:00Z">
        <w:r w:rsidR="00D00A94">
          <w:rPr>
            <w:rFonts w:cs="Times"/>
            <w:color w:val="000000"/>
          </w:rPr>
          <w:t xml:space="preserve">as the sister group </w:t>
        </w:r>
      </w:ins>
      <w:del w:id="15" w:author="Ingo Ebersberger" w:date="2018-05-14T15:19:00Z">
        <w:r w:rsidDel="00D00A94">
          <w:rPr>
            <w:rFonts w:cs="Times"/>
            <w:color w:val="000000"/>
          </w:rPr>
          <w:delText xml:space="preserve">to </w:delText>
        </w:r>
      </w:del>
      <w:ins w:id="16" w:author="Ingo Ebersberger" w:date="2018-05-14T15:19:00Z">
        <w:r w:rsidR="00D00A94">
          <w:rPr>
            <w:rFonts w:cs="Times"/>
            <w:color w:val="000000"/>
          </w:rPr>
          <w:t xml:space="preserve">of </w:t>
        </w:r>
      </w:ins>
      <w:r>
        <w:rPr>
          <w:rFonts w:cs="Times"/>
          <w:color w:val="000000"/>
        </w:rPr>
        <w:t>all fungi.</w:t>
      </w:r>
      <w:r w:rsidRPr="004E77A3">
        <w:rPr>
          <w:rFonts w:cs="Times"/>
          <w:color w:val="000000"/>
        </w:rPr>
        <w:t xml:space="preserve"> </w:t>
      </w:r>
    </w:p>
    <w:p w14:paraId="07E2B5CF" w14:textId="77777777" w:rsidR="00515C69" w:rsidRDefault="00515C69" w:rsidP="00515C69">
      <w:pPr>
        <w:widowControl w:val="0"/>
        <w:autoSpaceDE w:val="0"/>
        <w:autoSpaceDN w:val="0"/>
        <w:adjustRightInd w:val="0"/>
        <w:spacing w:line="360" w:lineRule="auto"/>
        <w:jc w:val="both"/>
        <w:rPr>
          <w:rFonts w:cs="Times"/>
          <w:color w:val="000000"/>
        </w:rPr>
      </w:pPr>
      <w:r>
        <w:rPr>
          <w:rFonts w:cs="Times"/>
          <w:color w:val="000000"/>
        </w:rPr>
        <w:t>T</w:t>
      </w:r>
      <w:r w:rsidRPr="004E77A3">
        <w:rPr>
          <w:rFonts w:cs="Times"/>
          <w:color w:val="000000"/>
        </w:rPr>
        <w:t>he</w:t>
      </w:r>
      <w:del w:id="17" w:author="Ingo Ebersberger" w:date="2018-05-14T15:13:00Z">
        <w:r w:rsidDel="00D00A94">
          <w:rPr>
            <w:rFonts w:cs="Times"/>
            <w:color w:val="000000"/>
          </w:rPr>
          <w:delText>se</w:delText>
        </w:r>
      </w:del>
      <w:r w:rsidRPr="004E77A3">
        <w:rPr>
          <w:rFonts w:cs="Times"/>
          <w:color w:val="000000"/>
        </w:rPr>
        <w:t xml:space="preserve"> difficulties in determining the </w:t>
      </w:r>
      <w:ins w:id="18" w:author="Ingo Ebersberger" w:date="2018-05-14T15:13:00Z">
        <w:r w:rsidR="00D00A94">
          <w:rPr>
            <w:rFonts w:cs="Times"/>
            <w:color w:val="000000"/>
          </w:rPr>
          <w:t xml:space="preserve">evolutionary </w:t>
        </w:r>
      </w:ins>
      <w:r w:rsidRPr="004E77A3">
        <w:rPr>
          <w:rFonts w:cs="Times"/>
          <w:color w:val="000000"/>
        </w:rPr>
        <w:t xml:space="preserve">origin of microsporidia </w:t>
      </w:r>
      <w:r>
        <w:rPr>
          <w:rFonts w:cs="Times"/>
          <w:color w:val="000000"/>
        </w:rPr>
        <w:t xml:space="preserve">are </w:t>
      </w:r>
      <w:r>
        <w:rPr>
          <w:rFonts w:cs="Times"/>
          <w:color w:val="000000"/>
        </w:rPr>
        <w:lastRenderedPageBreak/>
        <w:t>not only caused by</w:t>
      </w:r>
      <w:r w:rsidRPr="004E77A3">
        <w:rPr>
          <w:rFonts w:cs="Times"/>
          <w:color w:val="000000"/>
        </w:rPr>
        <w:t xml:space="preserve"> </w:t>
      </w:r>
      <w:r>
        <w:rPr>
          <w:rFonts w:cs="Times"/>
          <w:color w:val="000000"/>
        </w:rPr>
        <w:t xml:space="preserve">their lack of several cellular components but also by their </w:t>
      </w:r>
      <w:r w:rsidRPr="004E77A3">
        <w:rPr>
          <w:rFonts w:cs="Times"/>
          <w:color w:val="000000"/>
        </w:rPr>
        <w:t>reduced genome</w:t>
      </w:r>
      <w:r>
        <w:rPr>
          <w:rFonts w:cs="Times"/>
          <w:color w:val="000000"/>
        </w:rPr>
        <w:t>s and metabolism. Being</w:t>
      </w:r>
      <w:r w:rsidRPr="004E77A3">
        <w:rPr>
          <w:rFonts w:cs="Times"/>
          <w:color w:val="000000"/>
        </w:rPr>
        <w:t xml:space="preserve"> obligate intracellular parasites, microsporidia successfully reduced their genome </w:t>
      </w:r>
      <w:r>
        <w:rPr>
          <w:rFonts w:cs="Times"/>
          <w:color w:val="000000"/>
        </w:rPr>
        <w:t>sizes, down to the range of bacteria</w:t>
      </w:r>
      <w:r w:rsidRPr="004E77A3">
        <w:rPr>
          <w:rFonts w:cs="Times"/>
          <w:color w:val="000000"/>
        </w:rPr>
        <w:t>.</w:t>
      </w:r>
      <w:r>
        <w:rPr>
          <w:rFonts w:cs="Times"/>
          <w:color w:val="000000"/>
        </w:rPr>
        <w:t xml:space="preserve"> A</w:t>
      </w:r>
      <w:r w:rsidRPr="004E77A3">
        <w:rPr>
          <w:rFonts w:cs="Times"/>
          <w:color w:val="000000"/>
        </w:rPr>
        <w:t xml:space="preserve">s </w:t>
      </w:r>
      <w:r>
        <w:rPr>
          <w:rFonts w:cs="Times"/>
          <w:color w:val="000000"/>
        </w:rPr>
        <w:t>the smallest eukaryotic genome described so far,</w:t>
      </w:r>
      <w:r w:rsidRPr="004E77A3">
        <w:rPr>
          <w:rFonts w:cs="Times"/>
          <w:color w:val="000000"/>
        </w:rPr>
        <w:t xml:space="preserve"> </w:t>
      </w:r>
      <w:r>
        <w:rPr>
          <w:rFonts w:cs="Times"/>
          <w:color w:val="000000"/>
        </w:rPr>
        <w:t xml:space="preserve">the </w:t>
      </w:r>
      <w:r w:rsidRPr="004E77A3">
        <w:rPr>
          <w:rFonts w:cs="Times"/>
          <w:color w:val="000000"/>
        </w:rPr>
        <w:t xml:space="preserve">genome of </w:t>
      </w:r>
      <w:r w:rsidRPr="00BE118B">
        <w:rPr>
          <w:rFonts w:cs="Times"/>
          <w:i/>
          <w:color w:val="000000"/>
        </w:rPr>
        <w:t>E</w:t>
      </w:r>
      <w:r>
        <w:rPr>
          <w:rFonts w:cs="Times"/>
          <w:i/>
          <w:color w:val="000000"/>
        </w:rPr>
        <w:t xml:space="preserve">ncephalitozoon </w:t>
      </w:r>
      <w:r w:rsidRPr="00BE118B">
        <w:rPr>
          <w:rFonts w:cs="Times"/>
          <w:i/>
          <w:color w:val="000000"/>
        </w:rPr>
        <w:t>intestinalis</w:t>
      </w:r>
      <w:r>
        <w:rPr>
          <w:rFonts w:cs="Times"/>
          <w:color w:val="000000"/>
        </w:rPr>
        <w:t xml:space="preserve"> is just 2.3 </w:t>
      </w:r>
      <w:proofErr w:type="spellStart"/>
      <w:r>
        <w:rPr>
          <w:rFonts w:cs="Times"/>
          <w:color w:val="000000"/>
        </w:rPr>
        <w:t>Mbp</w:t>
      </w:r>
      <w:proofErr w:type="spellEnd"/>
      <w:r>
        <w:rPr>
          <w:rFonts w:cs="Times"/>
          <w:color w:val="000000"/>
        </w:rPr>
        <w:t>,</w:t>
      </w:r>
      <w:r w:rsidRPr="004E77A3">
        <w:rPr>
          <w:rFonts w:cs="Times"/>
          <w:color w:val="000000"/>
        </w:rPr>
        <w:t xml:space="preserve"> about half the size of</w:t>
      </w:r>
      <w:r>
        <w:rPr>
          <w:rFonts w:cs="Times"/>
          <w:color w:val="000000"/>
        </w:rPr>
        <w:t xml:space="preserve"> the one of</w:t>
      </w:r>
      <w:r w:rsidRPr="004E77A3">
        <w:rPr>
          <w:rFonts w:cs="Times"/>
          <w:color w:val="000000"/>
        </w:rPr>
        <w:t xml:space="preserve"> </w:t>
      </w:r>
      <w:r w:rsidRPr="00AA4FBC">
        <w:rPr>
          <w:rFonts w:cs="Times"/>
          <w:i/>
          <w:color w:val="000000"/>
        </w:rPr>
        <w:t>Escherichia</w:t>
      </w:r>
      <w:r>
        <w:rPr>
          <w:rFonts w:cs="Times"/>
          <w:i/>
          <w:color w:val="000000"/>
        </w:rPr>
        <w:t xml:space="preserve"> </w:t>
      </w:r>
      <w:r w:rsidRPr="00BE118B">
        <w:rPr>
          <w:rFonts w:cs="Times"/>
          <w:i/>
          <w:color w:val="000000"/>
        </w:rPr>
        <w:t>coli</w:t>
      </w:r>
      <w:r w:rsidRPr="004E77A3">
        <w:rPr>
          <w:rFonts w:cs="Times"/>
          <w:color w:val="000000"/>
        </w:rPr>
        <w:t xml:space="preserve">. </w:t>
      </w:r>
      <w:r>
        <w:rPr>
          <w:rFonts w:cs="Times"/>
          <w:color w:val="000000"/>
        </w:rPr>
        <w:t xml:space="preserve">Due to their low number of protein coding genes (less than 4,000), microsporidia are thought to retain only </w:t>
      </w:r>
      <w:r w:rsidRPr="004E77A3">
        <w:rPr>
          <w:rFonts w:cs="Times"/>
          <w:color w:val="000000"/>
        </w:rPr>
        <w:t>genes essential for their survival</w:t>
      </w:r>
      <w:r>
        <w:rPr>
          <w:rFonts w:cs="Times"/>
          <w:color w:val="000000"/>
        </w:rPr>
        <w:t xml:space="preserve"> and development</w:t>
      </w:r>
      <w:r w:rsidRPr="004E77A3">
        <w:rPr>
          <w:rFonts w:cs="Times"/>
          <w:color w:val="000000"/>
        </w:rPr>
        <w:t xml:space="preserve">. </w:t>
      </w:r>
      <w:r>
        <w:rPr>
          <w:rFonts w:cs="Times"/>
          <w:color w:val="000000"/>
        </w:rPr>
        <w:t>Furthermore, several key metabolic pathways are missing in the microsporidia, such as the citric acid cycle, oxidative phosphoryla</w:t>
      </w:r>
      <w:r w:rsidRPr="00A221EA">
        <w:rPr>
          <w:rFonts w:cs="Times"/>
          <w:color w:val="000000"/>
        </w:rPr>
        <w:t xml:space="preserve">tion, </w:t>
      </w:r>
      <w:r>
        <w:rPr>
          <w:rFonts w:cs="Times"/>
          <w:color w:val="000000"/>
        </w:rPr>
        <w:t xml:space="preserve">or the </w:t>
      </w:r>
      <w:r w:rsidRPr="00A221EA">
        <w:rPr>
          <w:rFonts w:cs="Times"/>
          <w:i/>
          <w:color w:val="000000"/>
        </w:rPr>
        <w:t>de novo</w:t>
      </w:r>
      <w:r>
        <w:rPr>
          <w:rFonts w:cs="Times"/>
          <w:color w:val="000000"/>
        </w:rPr>
        <w:t xml:space="preserve"> biosynthesis of nucleotides. As a result they are in an obligatory dependence on many primary metabolites from the hosts. However, the </w:t>
      </w:r>
      <w:commentRangeStart w:id="19"/>
      <w:r>
        <w:rPr>
          <w:rFonts w:cs="Times"/>
          <w:color w:val="000000"/>
        </w:rPr>
        <w:t>functionally uncharacterized</w:t>
      </w:r>
      <w:commentRangeEnd w:id="19"/>
      <w:r w:rsidR="00D00A94">
        <w:rPr>
          <w:rStyle w:val="CommentReference"/>
          <w:rFonts w:asciiTheme="minorHAnsi" w:eastAsiaTheme="minorEastAsia" w:hAnsiTheme="minorHAnsi"/>
        </w:rPr>
        <w:commentReference w:id="19"/>
      </w:r>
      <w:r>
        <w:rPr>
          <w:rFonts w:cs="Times"/>
          <w:color w:val="000000"/>
        </w:rPr>
        <w:t xml:space="preserve"> hsp70 protein suggests a more complex genome of the microsporidian ancestor. Consequently, the </w:t>
      </w:r>
      <w:del w:id="20" w:author="Ingo Ebersberger" w:date="2018-05-14T15:14:00Z">
        <w:r w:rsidDel="00D00A94">
          <w:rPr>
            <w:rFonts w:cs="Times"/>
            <w:color w:val="000000"/>
          </w:rPr>
          <w:delText xml:space="preserve">reduction </w:delText>
        </w:r>
      </w:del>
      <w:ins w:id="21" w:author="Ingo Ebersberger" w:date="2018-05-14T15:14:00Z">
        <w:r w:rsidR="00D00A94">
          <w:rPr>
            <w:rFonts w:cs="Times"/>
            <w:color w:val="000000"/>
          </w:rPr>
          <w:t xml:space="preserve">small </w:t>
        </w:r>
      </w:ins>
      <w:del w:id="22" w:author="Ingo Ebersberger" w:date="2018-05-14T15:14:00Z">
        <w:r w:rsidDel="00D00A94">
          <w:rPr>
            <w:rFonts w:cs="Times"/>
            <w:color w:val="000000"/>
          </w:rPr>
          <w:delText xml:space="preserve">of </w:delText>
        </w:r>
      </w:del>
      <w:r>
        <w:rPr>
          <w:rFonts w:cs="Times"/>
          <w:color w:val="000000"/>
        </w:rPr>
        <w:t xml:space="preserve">microsporidian genomes and </w:t>
      </w:r>
      <w:ins w:id="23" w:author="Ingo Ebersberger" w:date="2018-05-14T15:14:00Z">
        <w:r w:rsidR="00D00A94">
          <w:rPr>
            <w:rFonts w:cs="Times"/>
            <w:color w:val="000000"/>
          </w:rPr>
          <w:t xml:space="preserve">the reduced </w:t>
        </w:r>
      </w:ins>
      <w:r>
        <w:rPr>
          <w:rFonts w:cs="Times"/>
          <w:color w:val="000000"/>
        </w:rPr>
        <w:t>metaboli</w:t>
      </w:r>
      <w:del w:id="24" w:author="Ingo Ebersberger" w:date="2018-05-14T15:15:00Z">
        <w:r w:rsidDel="00D00A94">
          <w:rPr>
            <w:rFonts w:cs="Times"/>
            <w:color w:val="000000"/>
          </w:rPr>
          <w:delText>c pathways</w:delText>
        </w:r>
      </w:del>
      <w:ins w:id="25" w:author="Ingo Ebersberger" w:date="2018-05-14T15:15:00Z">
        <w:r w:rsidR="00D00A94">
          <w:rPr>
            <w:rFonts w:cs="Times"/>
            <w:color w:val="000000"/>
          </w:rPr>
          <w:t>sm</w:t>
        </w:r>
      </w:ins>
      <w:r>
        <w:rPr>
          <w:rFonts w:cs="Times"/>
          <w:color w:val="000000"/>
        </w:rPr>
        <w:t xml:space="preserve"> would be </w:t>
      </w:r>
      <w:del w:id="26" w:author="Ingo Ebersberger" w:date="2018-05-14T15:15:00Z">
        <w:r w:rsidDel="00D00A94">
          <w:rPr>
            <w:rFonts w:cs="Times"/>
            <w:color w:val="000000"/>
          </w:rPr>
          <w:delText xml:space="preserve">due </w:delText>
        </w:r>
      </w:del>
      <w:ins w:id="27" w:author="Ingo Ebersberger" w:date="2018-05-14T15:15:00Z">
        <w:r w:rsidR="00D00A94">
          <w:rPr>
            <w:rFonts w:cs="Times"/>
            <w:color w:val="000000"/>
          </w:rPr>
          <w:t xml:space="preserve"> consequences of </w:t>
        </w:r>
      </w:ins>
      <w:del w:id="28" w:author="Ingo Ebersberger" w:date="2018-05-14T15:15:00Z">
        <w:r w:rsidDel="00D00A94">
          <w:rPr>
            <w:rFonts w:cs="Times"/>
            <w:color w:val="000000"/>
          </w:rPr>
          <w:delText xml:space="preserve">to </w:delText>
        </w:r>
      </w:del>
      <w:ins w:id="29" w:author="Ingo Ebersberger" w:date="2018-05-14T15:15:00Z">
        <w:r w:rsidR="00D00A94">
          <w:rPr>
            <w:rFonts w:cs="Times"/>
            <w:color w:val="000000"/>
          </w:rPr>
          <w:t xml:space="preserve">a </w:t>
        </w:r>
      </w:ins>
      <w:r>
        <w:rPr>
          <w:rFonts w:cs="Times"/>
          <w:color w:val="000000"/>
        </w:rPr>
        <w:t xml:space="preserve">secondary loss </w:t>
      </w:r>
      <w:ins w:id="30" w:author="Ingo Ebersberger" w:date="2018-05-14T15:15:00Z">
        <w:r w:rsidR="00D00A94">
          <w:rPr>
            <w:rFonts w:cs="Times"/>
            <w:color w:val="000000"/>
          </w:rPr>
          <w:t xml:space="preserve">process that </w:t>
        </w:r>
        <w:proofErr w:type="spellStart"/>
        <w:r w:rsidR="00D00A94">
          <w:rPr>
            <w:rFonts w:cs="Times"/>
            <w:color w:val="000000"/>
          </w:rPr>
          <w:t>moulded</w:t>
        </w:r>
        <w:proofErr w:type="spellEnd"/>
        <w:r w:rsidR="00D00A94">
          <w:rPr>
            <w:rFonts w:cs="Times"/>
            <w:color w:val="000000"/>
          </w:rPr>
          <w:t xml:space="preserve"> the contemporary micros</w:t>
        </w:r>
      </w:ins>
      <w:ins w:id="31" w:author="Ingo Ebersberger" w:date="2018-05-14T15:16:00Z">
        <w:r w:rsidR="00D00A94">
          <w:rPr>
            <w:rFonts w:cs="Times"/>
            <w:color w:val="000000"/>
          </w:rPr>
          <w:t>poridia from a functionally more complex ancestral species</w:t>
        </w:r>
      </w:ins>
      <w:del w:id="32" w:author="Ingo Ebersberger" w:date="2018-05-14T15:15:00Z">
        <w:r w:rsidDel="00D00A94">
          <w:rPr>
            <w:rFonts w:cs="Times"/>
            <w:color w:val="000000"/>
          </w:rPr>
          <w:delText>processes</w:delText>
        </w:r>
      </w:del>
      <w:r>
        <w:rPr>
          <w:rFonts w:cs="Times"/>
          <w:color w:val="000000"/>
        </w:rPr>
        <w:t xml:space="preserve">. </w:t>
      </w:r>
      <w:ins w:id="33" w:author="Ingo Ebersberger" w:date="2018-05-14T16:14:00Z">
        <w:r w:rsidR="00FC19C5">
          <w:rPr>
            <w:rFonts w:cs="Times"/>
            <w:color w:val="000000"/>
          </w:rPr>
          <w:t>However, it remains unclear whether the last common ancestor</w:t>
        </w:r>
      </w:ins>
      <w:ins w:id="34" w:author="Ingo Ebersberger" w:date="2018-05-14T16:15:00Z">
        <w:r w:rsidR="00FC19C5">
          <w:rPr>
            <w:rFonts w:cs="Times"/>
            <w:color w:val="000000"/>
          </w:rPr>
          <w:t xml:space="preserve"> (LCA)</w:t>
        </w:r>
      </w:ins>
      <w:ins w:id="35" w:author="Ingo Ebersberger" w:date="2018-05-14T16:14:00Z">
        <w:r w:rsidR="00FC19C5">
          <w:rPr>
            <w:rFonts w:cs="Times"/>
            <w:color w:val="000000"/>
          </w:rPr>
          <w:t xml:space="preserve"> of the microsporidia was already reduced, or whether the genome compaction </w:t>
        </w:r>
      </w:ins>
      <w:ins w:id="36" w:author="Ingo Ebersberger" w:date="2018-05-14T16:15:00Z">
        <w:r w:rsidR="00FC19C5">
          <w:rPr>
            <w:rFonts w:cs="Times"/>
            <w:color w:val="000000"/>
          </w:rPr>
          <w:t>was lineage-specific and started from a more complex LCA</w:t>
        </w:r>
      </w:ins>
      <w:ins w:id="37" w:author="Ingo Ebersberger" w:date="2018-05-14T16:16:00Z">
        <w:r w:rsidR="00FC19C5">
          <w:rPr>
            <w:rFonts w:cs="Times"/>
            <w:color w:val="000000"/>
          </w:rPr>
          <w:t>.</w:t>
        </w:r>
      </w:ins>
    </w:p>
    <w:p w14:paraId="1F656D64" w14:textId="77777777" w:rsidR="00515C69" w:rsidRPr="004E77A3" w:rsidDel="00FC19C5" w:rsidRDefault="00515C69" w:rsidP="00515C69">
      <w:pPr>
        <w:widowControl w:val="0"/>
        <w:autoSpaceDE w:val="0"/>
        <w:autoSpaceDN w:val="0"/>
        <w:adjustRightInd w:val="0"/>
        <w:spacing w:line="360" w:lineRule="auto"/>
        <w:jc w:val="both"/>
        <w:rPr>
          <w:del w:id="38" w:author="Ingo Ebersberger" w:date="2018-05-14T16:16:00Z"/>
          <w:rFonts w:cs="Times"/>
          <w:color w:val="000000"/>
        </w:rPr>
      </w:pPr>
      <w:del w:id="39" w:author="Ingo Ebersberger" w:date="2018-05-14T16:16:00Z">
        <w:r w:rsidDel="00FC19C5">
          <w:rPr>
            <w:rFonts w:cs="Times"/>
            <w:color w:val="000000"/>
          </w:rPr>
          <w:delText xml:space="preserve">Microsporidia are becoming model organisms for </w:delText>
        </w:r>
        <w:r w:rsidRPr="004E77A3" w:rsidDel="00FC19C5">
          <w:rPr>
            <w:rFonts w:cs="Times"/>
            <w:color w:val="000000"/>
          </w:rPr>
          <w:delText>stud</w:delText>
        </w:r>
        <w:r w:rsidDel="00FC19C5">
          <w:rPr>
            <w:rFonts w:cs="Times"/>
            <w:color w:val="000000"/>
          </w:rPr>
          <w:delText xml:space="preserve">ying minimal eukaryotic genomes and </w:delText>
        </w:r>
        <w:r w:rsidRPr="004E77A3" w:rsidDel="00FC19C5">
          <w:rPr>
            <w:rFonts w:cs="Times"/>
            <w:color w:val="000000"/>
          </w:rPr>
          <w:delText>obligate endo</w:delText>
        </w:r>
        <w:r w:rsidDel="00FC19C5">
          <w:rPr>
            <w:rFonts w:cs="Times"/>
            <w:color w:val="000000"/>
          </w:rPr>
          <w:delText xml:space="preserve">parasitic lifestyles </w:delText>
        </w:r>
      </w:del>
      <w:del w:id="40" w:author="Ingo Ebersberger" w:date="2018-05-14T15:16:00Z">
        <w:r w:rsidDel="00D00A94">
          <w:rPr>
            <w:rFonts w:cs="Times"/>
            <w:color w:val="000000"/>
          </w:rPr>
          <w:delText>in eukaryote</w:delText>
        </w:r>
      </w:del>
      <w:del w:id="41" w:author="Ingo Ebersberger" w:date="2018-05-14T16:16:00Z">
        <w:r w:rsidDel="00FC19C5">
          <w:rPr>
            <w:rFonts w:cs="Times"/>
            <w:color w:val="000000"/>
          </w:rPr>
          <w:delText xml:space="preserve">. </w:delText>
        </w:r>
      </w:del>
      <w:del w:id="42" w:author="Ingo Ebersberger" w:date="2018-05-14T15:16:00Z">
        <w:r w:rsidDel="00D00A94">
          <w:rPr>
            <w:rFonts w:cs="Times"/>
            <w:color w:val="000000"/>
          </w:rPr>
          <w:delText>Moreover, a</w:delText>
        </w:r>
      </w:del>
      <w:del w:id="43" w:author="Ingo Ebersberger" w:date="2018-05-14T16:16:00Z">
        <w:r w:rsidDel="00FC19C5">
          <w:rPr>
            <w:rFonts w:cs="Times"/>
            <w:color w:val="000000"/>
          </w:rPr>
          <w:delText xml:space="preserve"> deeper understanding of the physiology of microsporidia is </w:delText>
        </w:r>
      </w:del>
      <w:del w:id="44" w:author="Ingo Ebersberger" w:date="2018-05-14T15:20:00Z">
        <w:r w:rsidDel="00172A5D">
          <w:rPr>
            <w:rFonts w:cs="Times"/>
            <w:color w:val="000000"/>
          </w:rPr>
          <w:delText xml:space="preserve">required </w:delText>
        </w:r>
      </w:del>
      <w:del w:id="45" w:author="Ingo Ebersberger" w:date="2018-05-14T16:16:00Z">
        <w:r w:rsidDel="00FC19C5">
          <w:rPr>
            <w:rFonts w:cs="Times"/>
            <w:color w:val="000000"/>
          </w:rPr>
          <w:delText xml:space="preserve">to better manage these pathogens. Despite this, there is little </w:delText>
        </w:r>
      </w:del>
      <w:del w:id="46" w:author="Ingo Ebersberger" w:date="2018-05-14T15:20:00Z">
        <w:r w:rsidDel="00172A5D">
          <w:rPr>
            <w:rFonts w:cs="Times"/>
            <w:color w:val="000000"/>
          </w:rPr>
          <w:delText xml:space="preserve">knowledge regarding </w:delText>
        </w:r>
      </w:del>
      <w:del w:id="47" w:author="Ingo Ebersberger" w:date="2018-05-14T16:16:00Z">
        <w:r w:rsidDel="00FC19C5">
          <w:rPr>
            <w:rFonts w:cs="Times"/>
            <w:color w:val="000000"/>
          </w:rPr>
          <w:delText>the evolution of the microsporidia and their metabolism</w:delText>
        </w:r>
      </w:del>
      <w:del w:id="48" w:author="Ingo Ebersberger" w:date="2018-05-14T15:20:00Z">
        <w:r w:rsidDel="00172A5D">
          <w:rPr>
            <w:rFonts w:cs="Times"/>
            <w:color w:val="000000"/>
          </w:rPr>
          <w:delText>s</w:delText>
        </w:r>
      </w:del>
      <w:del w:id="49" w:author="Ingo Ebersberger" w:date="2018-05-14T16:16:00Z">
        <w:r w:rsidDel="00FC19C5">
          <w:rPr>
            <w:rFonts w:cs="Times"/>
            <w:color w:val="000000"/>
          </w:rPr>
          <w:delText xml:space="preserve"> </w:delText>
        </w:r>
      </w:del>
      <w:del w:id="50" w:author="Ingo Ebersberger" w:date="2018-05-14T15:20:00Z">
        <w:r w:rsidDel="00172A5D">
          <w:rPr>
            <w:rFonts w:cs="Times"/>
            <w:color w:val="000000"/>
          </w:rPr>
          <w:delText xml:space="preserve">as </w:delText>
        </w:r>
      </w:del>
      <w:del w:id="51" w:author="Ingo Ebersberger" w:date="2018-05-14T16:16:00Z">
        <w:r w:rsidDel="00FC19C5">
          <w:rPr>
            <w:rFonts w:cs="Times"/>
            <w:color w:val="000000"/>
          </w:rPr>
          <w:delText xml:space="preserve">different factors </w:delText>
        </w:r>
      </w:del>
      <w:del w:id="52" w:author="Ingo Ebersberger" w:date="2018-05-14T15:20:00Z">
        <w:r w:rsidDel="00172A5D">
          <w:rPr>
            <w:rFonts w:cs="Times"/>
            <w:color w:val="000000"/>
          </w:rPr>
          <w:delText xml:space="preserve">make </w:delText>
        </w:r>
      </w:del>
      <w:del w:id="53" w:author="Ingo Ebersberger" w:date="2018-05-14T15:21:00Z">
        <w:r w:rsidDel="00172A5D">
          <w:rPr>
            <w:rFonts w:cs="Times"/>
            <w:color w:val="000000"/>
          </w:rPr>
          <w:delText>their study</w:delText>
        </w:r>
      </w:del>
      <w:del w:id="54" w:author="Ingo Ebersberger" w:date="2018-05-14T16:16:00Z">
        <w:r w:rsidDel="00FC19C5">
          <w:rPr>
            <w:rFonts w:cs="Times"/>
            <w:color w:val="000000"/>
          </w:rPr>
          <w:delText xml:space="preserve"> challenging. Their obligate endoparasitic lifestyle hinders the study of microsporidia isolated from the host's cells. Furthermore, no techniques for genetic modifications are available for studying the development stage of microsporidia inside the host's cell. Comprehensive </w:delText>
        </w:r>
        <w:r w:rsidRPr="004E77A3" w:rsidDel="00FC19C5">
          <w:rPr>
            <w:rFonts w:cs="Times"/>
            <w:color w:val="000000"/>
          </w:rPr>
          <w:delText>comparative analys</w:delText>
        </w:r>
        <w:r w:rsidDel="00FC19C5">
          <w:rPr>
            <w:rFonts w:cs="Times"/>
            <w:color w:val="000000"/>
          </w:rPr>
          <w:delText>es of the microsporidia are thus needed.</w:delText>
        </w:r>
      </w:del>
    </w:p>
    <w:p w14:paraId="112248BB" w14:textId="77777777" w:rsidR="00515C69" w:rsidRDefault="00515C69" w:rsidP="00515C69">
      <w:pPr>
        <w:widowControl w:val="0"/>
        <w:autoSpaceDE w:val="0"/>
        <w:autoSpaceDN w:val="0"/>
        <w:adjustRightInd w:val="0"/>
        <w:spacing w:line="360" w:lineRule="auto"/>
        <w:jc w:val="both"/>
        <w:rPr>
          <w:rFonts w:cs="Times"/>
          <w:color w:val="000000"/>
        </w:rPr>
      </w:pPr>
      <w:r>
        <w:rPr>
          <w:rFonts w:cs="Times"/>
          <w:color w:val="000000"/>
        </w:rPr>
        <w:t>We investigated the evolutionary history of the contemporary microsporidia th</w:t>
      </w:r>
      <w:ins w:id="55" w:author="Ingo Ebersberger" w:date="2018-05-14T15:21:00Z">
        <w:r w:rsidR="00172A5D">
          <w:rPr>
            <w:rFonts w:cs="Times"/>
            <w:color w:val="000000"/>
          </w:rPr>
          <w:t>r</w:t>
        </w:r>
      </w:ins>
      <w:r>
        <w:rPr>
          <w:rFonts w:cs="Times"/>
          <w:color w:val="000000"/>
        </w:rPr>
        <w:t xml:space="preserve">ough the reconstruction and </w:t>
      </w:r>
      <w:del w:id="56" w:author="Ingo Ebersberger" w:date="2018-05-14T15:21:00Z">
        <w:r w:rsidDel="00172A5D">
          <w:rPr>
            <w:rFonts w:cs="Times"/>
            <w:color w:val="000000"/>
          </w:rPr>
          <w:delText xml:space="preserve">investigation </w:delText>
        </w:r>
      </w:del>
      <w:ins w:id="57" w:author="Ingo Ebersberger" w:date="2018-05-14T15:21:00Z">
        <w:r w:rsidR="00172A5D">
          <w:rPr>
            <w:rFonts w:cs="Times"/>
            <w:color w:val="000000"/>
          </w:rPr>
          <w:t xml:space="preserve">analysis </w:t>
        </w:r>
      </w:ins>
      <w:r>
        <w:rPr>
          <w:rFonts w:cs="Times"/>
          <w:color w:val="000000"/>
        </w:rPr>
        <w:t xml:space="preserve">of their last common ancestor (LCA). </w:t>
      </w:r>
      <w:ins w:id="58" w:author="Ingo Ebersberger" w:date="2018-05-14T15:23:00Z">
        <w:r w:rsidR="00FB6786">
          <w:rPr>
            <w:rFonts w:cs="Times"/>
            <w:color w:val="000000"/>
          </w:rPr>
          <w:t xml:space="preserve">As a first step in our analysis, we have developed and implemented a software </w:t>
        </w:r>
      </w:ins>
      <w:del w:id="59" w:author="Ingo Ebersberger" w:date="2018-05-14T15:24:00Z">
        <w:r w:rsidDel="00FB6786">
          <w:rPr>
            <w:rFonts w:cs="Times"/>
            <w:color w:val="000000"/>
          </w:rPr>
          <w:delText>To enable</w:delText>
        </w:r>
      </w:del>
      <w:ins w:id="60" w:author="Ingo Ebersberger" w:date="2018-05-14T15:24:00Z">
        <w:r w:rsidR="00FB6786">
          <w:rPr>
            <w:rFonts w:cs="Times"/>
            <w:color w:val="000000"/>
          </w:rPr>
          <w:t>facilitating</w:t>
        </w:r>
      </w:ins>
      <w:r>
        <w:rPr>
          <w:rFonts w:cs="Times"/>
          <w:color w:val="000000"/>
        </w:rPr>
        <w:t xml:space="preserve"> </w:t>
      </w:r>
      <w:del w:id="61" w:author="Ingo Ebersberger" w:date="2018-05-14T15:21:00Z">
        <w:r w:rsidDel="00172A5D">
          <w:rPr>
            <w:rFonts w:cs="Times"/>
            <w:color w:val="000000"/>
          </w:rPr>
          <w:delText xml:space="preserve">the </w:delText>
        </w:r>
      </w:del>
      <w:ins w:id="62" w:author="Ingo Ebersberger" w:date="2018-05-14T15:21:00Z">
        <w:r w:rsidR="00172A5D">
          <w:rPr>
            <w:rFonts w:cs="Times"/>
            <w:color w:val="000000"/>
          </w:rPr>
          <w:t xml:space="preserve">an </w:t>
        </w:r>
      </w:ins>
      <w:r>
        <w:rPr>
          <w:rFonts w:cs="Times"/>
          <w:color w:val="000000"/>
        </w:rPr>
        <w:t xml:space="preserve">intuitive data analysis of the </w:t>
      </w:r>
      <w:ins w:id="63" w:author="Ingo Ebersberger" w:date="2018-05-14T15:22:00Z">
        <w:r w:rsidR="00172A5D">
          <w:rPr>
            <w:rFonts w:cs="Times"/>
            <w:color w:val="000000"/>
          </w:rPr>
          <w:t xml:space="preserve">large presence absence-patterns resulting from the tracing of microsporidian proteins </w:t>
        </w:r>
      </w:ins>
      <w:ins w:id="64" w:author="Ingo Ebersberger" w:date="2018-05-14T15:23:00Z">
        <w:r w:rsidR="00172A5D">
          <w:rPr>
            <w:rFonts w:cs="Times"/>
            <w:color w:val="000000"/>
          </w:rPr>
          <w:t>in</w:t>
        </w:r>
      </w:ins>
      <w:ins w:id="65" w:author="Ingo Ebersberger" w:date="2018-05-14T15:22:00Z">
        <w:r w:rsidR="00172A5D">
          <w:rPr>
            <w:rFonts w:cs="Times"/>
            <w:color w:val="000000"/>
          </w:rPr>
          <w:t xml:space="preserve"> gene sets</w:t>
        </w:r>
      </w:ins>
      <w:ins w:id="66" w:author="Ingo Ebersberger" w:date="2018-05-14T15:23:00Z">
        <w:r w:rsidR="00172A5D">
          <w:rPr>
            <w:rFonts w:cs="Times"/>
            <w:color w:val="000000"/>
          </w:rPr>
          <w:t xml:space="preserve"> of many different species</w:t>
        </w:r>
      </w:ins>
      <w:ins w:id="67" w:author="Ingo Ebersberger" w:date="2018-05-14T15:24:00Z">
        <w:r w:rsidR="00A51302">
          <w:rPr>
            <w:rFonts w:cs="Times"/>
            <w:color w:val="000000"/>
          </w:rPr>
          <w:t>. These</w:t>
        </w:r>
      </w:ins>
      <w:ins w:id="68" w:author="Ingo Ebersberger" w:date="2018-05-14T15:23:00Z">
        <w:r w:rsidR="00172A5D">
          <w:rPr>
            <w:rFonts w:cs="Times"/>
            <w:color w:val="000000"/>
          </w:rPr>
          <w:t xml:space="preserve"> so called </w:t>
        </w:r>
      </w:ins>
      <w:del w:id="69" w:author="Ingo Ebersberger" w:date="2018-05-14T15:21:00Z">
        <w:r w:rsidDel="00172A5D">
          <w:rPr>
            <w:rFonts w:cs="Times"/>
            <w:color w:val="000000"/>
          </w:rPr>
          <w:delText xml:space="preserve">microsporidian </w:delText>
        </w:r>
      </w:del>
      <w:r>
        <w:rPr>
          <w:rFonts w:cs="Times"/>
          <w:color w:val="000000"/>
        </w:rPr>
        <w:t xml:space="preserve">phylogenetic profiles, </w:t>
      </w:r>
      <w:del w:id="70" w:author="Ingo Ebersberger" w:date="2018-05-14T15:24:00Z">
        <w:r w:rsidDel="00A51302">
          <w:rPr>
            <w:rFonts w:cs="Times"/>
            <w:color w:val="000000"/>
          </w:rPr>
          <w:delText>we have developed</w:delText>
        </w:r>
      </w:del>
      <w:ins w:id="71" w:author="Ingo Ebersberger" w:date="2018-05-14T15:24:00Z">
        <w:r w:rsidR="00A51302">
          <w:rPr>
            <w:rFonts w:cs="Times"/>
            <w:color w:val="000000"/>
          </w:rPr>
          <w:t>can now be dynamically visualized and explored with</w:t>
        </w:r>
      </w:ins>
      <w:r>
        <w:rPr>
          <w:rFonts w:cs="Times"/>
          <w:color w:val="000000"/>
        </w:rPr>
        <w:t xml:space="preserve"> </w:t>
      </w:r>
      <w:r w:rsidRPr="005602E1">
        <w:rPr>
          <w:rFonts w:cs="Times"/>
          <w:i/>
          <w:color w:val="000000"/>
          <w:rPrChange w:id="72" w:author="Ingo Ebersberger" w:date="2018-05-14T15:39:00Z">
            <w:rPr>
              <w:rFonts w:cs="Times"/>
              <w:color w:val="000000"/>
            </w:rPr>
          </w:rPrChange>
        </w:rPr>
        <w:t>PhyloProfile</w:t>
      </w:r>
      <w:ins w:id="73" w:author="Ingo Ebersberger" w:date="2018-05-14T15:25:00Z">
        <w:r w:rsidR="00A51302">
          <w:rPr>
            <w:rFonts w:cs="Times"/>
            <w:color w:val="000000"/>
          </w:rPr>
          <w:t>. The software allows the integration of</w:t>
        </w:r>
      </w:ins>
      <w:del w:id="74" w:author="Ingo Ebersberger" w:date="2018-05-14T15:25:00Z">
        <w:r w:rsidDel="00A51302">
          <w:rPr>
            <w:rFonts w:cs="Times"/>
            <w:color w:val="000000"/>
          </w:rPr>
          <w:delText>, a program that facilitates a dynamic visualization and exploration of the presence-absence patterns of microsporidian genes across several taxa in the tree of life, integrated with</w:delText>
        </w:r>
      </w:del>
      <w:r>
        <w:rPr>
          <w:rFonts w:cs="Times"/>
          <w:color w:val="000000"/>
        </w:rPr>
        <w:t xml:space="preserve"> other</w:t>
      </w:r>
      <w:ins w:id="75" w:author="Ingo Ebersberger" w:date="2018-05-14T15:25:00Z">
        <w:r w:rsidR="00A51302">
          <w:rPr>
            <w:rFonts w:cs="Times"/>
            <w:color w:val="000000"/>
          </w:rPr>
          <w:t>,</w:t>
        </w:r>
      </w:ins>
      <w:r>
        <w:rPr>
          <w:rFonts w:cs="Times"/>
          <w:color w:val="000000"/>
        </w:rPr>
        <w:t xml:space="preserve"> additional information layers</w:t>
      </w:r>
      <w:ins w:id="76" w:author="Ingo Ebersberger" w:date="2018-05-14T15:25:00Z">
        <w:r w:rsidR="00A51302">
          <w:rPr>
            <w:rFonts w:cs="Times"/>
            <w:color w:val="000000"/>
          </w:rPr>
          <w:t xml:space="preserve"> into the phylogenetic </w:t>
        </w:r>
        <w:r w:rsidR="00A51302">
          <w:rPr>
            <w:rFonts w:cs="Times"/>
            <w:color w:val="000000"/>
          </w:rPr>
          <w:lastRenderedPageBreak/>
          <w:t>profile</w:t>
        </w:r>
      </w:ins>
      <w:ins w:id="77" w:author="Ingo Ebersberger" w:date="2018-05-14T15:31:00Z">
        <w:r w:rsidR="00D14069">
          <w:rPr>
            <w:rFonts w:cs="Times"/>
            <w:color w:val="000000"/>
          </w:rPr>
          <w:t>. For example,</w:t>
        </w:r>
      </w:ins>
      <w:ins w:id="78" w:author="Ingo Ebersberger" w:date="2018-05-14T15:28:00Z">
        <w:r w:rsidR="00E446EE">
          <w:rPr>
            <w:rFonts w:cs="Times"/>
            <w:color w:val="000000"/>
          </w:rPr>
          <w:t xml:space="preserve"> the similarity of feature architecture between the protein under study and its orthologs</w:t>
        </w:r>
      </w:ins>
      <w:ins w:id="79" w:author="Ingo Ebersberger" w:date="2018-05-14T15:40:00Z">
        <w:r w:rsidR="0025250A">
          <w:rPr>
            <w:rFonts w:cs="Times"/>
            <w:color w:val="000000"/>
          </w:rPr>
          <w:t>, the feature architecture similarity (FAS) score</w:t>
        </w:r>
      </w:ins>
      <w:ins w:id="80" w:author="Ingo Ebersberger" w:date="2018-05-14T15:31:00Z">
        <w:r w:rsidR="00D14069">
          <w:rPr>
            <w:rFonts w:cs="Times"/>
            <w:color w:val="000000"/>
          </w:rPr>
          <w:t xml:space="preserve"> can be displayed along the presence-absence pattern</w:t>
        </w:r>
      </w:ins>
      <w:ins w:id="81" w:author="Ingo Ebersberger" w:date="2018-05-14T15:38:00Z">
        <w:r w:rsidR="00E40EC9">
          <w:rPr>
            <w:rFonts w:cs="Times"/>
            <w:color w:val="000000"/>
          </w:rPr>
          <w:t>, which can help to identify orthologs that have likely diverged in function</w:t>
        </w:r>
      </w:ins>
      <w:r>
        <w:rPr>
          <w:rFonts w:cs="Times"/>
          <w:color w:val="000000"/>
        </w:rPr>
        <w:t xml:space="preserve">. PhyloProfile </w:t>
      </w:r>
      <w:r w:rsidRPr="000E7C17">
        <w:rPr>
          <w:rFonts w:cs="Times"/>
          <w:color w:val="000000"/>
        </w:rPr>
        <w:t>closes the methodological gap that existed between tools to generate large phylogenetic profiles to delineate the evolutionary history and the contemporary distribution of large – and ultimately complete – gene sets, and the more function-oriented analysis of individual protei</w:t>
      </w:r>
      <w:r>
        <w:rPr>
          <w:rFonts w:cs="Times"/>
          <w:color w:val="000000"/>
        </w:rPr>
        <w:t xml:space="preserve">n. </w:t>
      </w:r>
      <w:del w:id="82" w:author="Ingo Ebersberger" w:date="2018-05-14T15:38:00Z">
        <w:r w:rsidDel="00E40EC9">
          <w:rPr>
            <w:rFonts w:cs="Times"/>
            <w:color w:val="000000"/>
          </w:rPr>
          <w:delText>Additionally</w:delText>
        </w:r>
      </w:del>
      <w:ins w:id="83" w:author="Ingo Ebersberger" w:date="2018-05-14T15:38:00Z">
        <w:r w:rsidR="00E40EC9">
          <w:rPr>
            <w:rFonts w:cs="Times"/>
            <w:color w:val="000000"/>
          </w:rPr>
          <w:t xml:space="preserve">In the next step </w:t>
        </w:r>
        <w:r w:rsidR="005602E1">
          <w:rPr>
            <w:rFonts w:cs="Times"/>
            <w:color w:val="000000"/>
          </w:rPr>
          <w:t>we tackled the problem of how to transfer functional annotation from one protein to another.</w:t>
        </w:r>
      </w:ins>
      <w:del w:id="84" w:author="Ingo Ebersberger" w:date="2018-05-14T15:39:00Z">
        <w:r w:rsidDel="005602E1">
          <w:rPr>
            <w:rFonts w:cs="Times"/>
            <w:color w:val="000000"/>
          </w:rPr>
          <w:delText>, we</w:delText>
        </w:r>
      </w:del>
      <w:ins w:id="85" w:author="Ingo Ebersberger" w:date="2018-05-14T15:39:00Z">
        <w:r w:rsidR="005602E1">
          <w:rPr>
            <w:rFonts w:cs="Times"/>
            <w:color w:val="000000"/>
          </w:rPr>
          <w:t xml:space="preserve"> We have developed</w:t>
        </w:r>
      </w:ins>
      <w:r>
        <w:rPr>
          <w:rFonts w:cs="Times"/>
          <w:color w:val="000000"/>
        </w:rPr>
        <w:t xml:space="preserve"> </w:t>
      </w:r>
      <w:del w:id="86" w:author="Ingo Ebersberger" w:date="2018-05-14T15:39:00Z">
        <w:r w:rsidRPr="005602E1" w:rsidDel="005602E1">
          <w:rPr>
            <w:rFonts w:cs="Times"/>
            <w:i/>
            <w:color w:val="000000"/>
            <w:rPrChange w:id="87" w:author="Ingo Ebersberger" w:date="2018-05-14T15:39:00Z">
              <w:rPr>
                <w:rFonts w:cs="Times"/>
                <w:color w:val="000000"/>
              </w:rPr>
            </w:rPrChange>
          </w:rPr>
          <w:delText xml:space="preserve">present </w:delText>
        </w:r>
      </w:del>
      <w:r w:rsidRPr="005602E1">
        <w:rPr>
          <w:rFonts w:cs="Times"/>
          <w:i/>
          <w:color w:val="000000"/>
          <w:rPrChange w:id="88" w:author="Ingo Ebersberger" w:date="2018-05-14T15:39:00Z">
            <w:rPr>
              <w:rFonts w:cs="Times"/>
              <w:color w:val="000000"/>
            </w:rPr>
          </w:rPrChange>
        </w:rPr>
        <w:t>HamFAS</w:t>
      </w:r>
      <w:r>
        <w:rPr>
          <w:rFonts w:cs="Times"/>
          <w:color w:val="000000"/>
        </w:rPr>
        <w:t xml:space="preserve"> </w:t>
      </w:r>
      <w:del w:id="89" w:author="Ingo Ebersberger" w:date="2018-05-14T15:39:00Z">
        <w:r w:rsidDel="005602E1">
          <w:rPr>
            <w:rFonts w:cs="Times"/>
            <w:color w:val="000000"/>
          </w:rPr>
          <w:delText xml:space="preserve">as a new approach for the </w:delText>
        </w:r>
        <w:r w:rsidRPr="00374778" w:rsidDel="005602E1">
          <w:rPr>
            <w:rFonts w:cs="Times"/>
            <w:color w:val="000000"/>
          </w:rPr>
          <w:delText>reliable</w:delText>
        </w:r>
        <w:r w:rsidDel="005602E1">
          <w:rPr>
            <w:rFonts w:cs="Times"/>
            <w:color w:val="000000"/>
          </w:rPr>
          <w:delText xml:space="preserve"> functional annotation of proteins. </w:delText>
        </w:r>
        <w:r w:rsidRPr="00204FE7" w:rsidDel="005602E1">
          <w:rPr>
            <w:rFonts w:cs="Times"/>
            <w:color w:val="000000"/>
          </w:rPr>
          <w:delText>HamFAS</w:delText>
        </w:r>
      </w:del>
      <w:ins w:id="90" w:author="Ingo Ebersberger" w:date="2018-05-14T15:39:00Z">
        <w:r w:rsidR="005602E1">
          <w:rPr>
            <w:rFonts w:cs="Times"/>
            <w:color w:val="000000"/>
          </w:rPr>
          <w:t>that</w:t>
        </w:r>
      </w:ins>
      <w:r w:rsidRPr="00204FE7">
        <w:rPr>
          <w:rFonts w:cs="Times"/>
          <w:color w:val="000000"/>
        </w:rPr>
        <w:t xml:space="preserve"> integrates a targeted ortholog search based on the HaMStR algorithm with a weighted assessment of feature architecture similarities (FAS) between orthologs. In brief, for a seed protein we identify orthologs in reference species </w:t>
      </w:r>
      <w:r>
        <w:rPr>
          <w:rFonts w:cs="Times"/>
          <w:color w:val="000000"/>
        </w:rPr>
        <w:t xml:space="preserve">in which </w:t>
      </w:r>
      <w:r w:rsidRPr="00204FE7">
        <w:rPr>
          <w:rFonts w:cs="Times"/>
          <w:color w:val="000000"/>
        </w:rPr>
        <w:t xml:space="preserve">proteins have been functionally annotated based on manually curated assignments to KEGG Ortholog (KO) groups. </w:t>
      </w:r>
      <w:r>
        <w:rPr>
          <w:rFonts w:cs="Times"/>
          <w:color w:val="000000"/>
        </w:rPr>
        <w:t xml:space="preserve">The FAS scores between the orthologs and seed proteins are calculated. </w:t>
      </w:r>
      <w:r w:rsidRPr="00204FE7">
        <w:rPr>
          <w:rFonts w:cs="Times"/>
          <w:color w:val="000000"/>
        </w:rPr>
        <w:t>Subsequently, we compute</w:t>
      </w:r>
      <w:r>
        <w:rPr>
          <w:rFonts w:cs="Times"/>
          <w:color w:val="000000"/>
        </w:rPr>
        <w:t xml:space="preserve"> pairwise FAS scores</w:t>
      </w:r>
      <w:r w:rsidRPr="00204FE7">
        <w:rPr>
          <w:rFonts w:cs="Times"/>
          <w:color w:val="000000"/>
        </w:rPr>
        <w:t xml:space="preserve"> for all reference proteins within a KO group. A group's mean FAS score serves then as cutoff that must be exceeded to warrant transfer of its KO identifier to the seed. </w:t>
      </w:r>
      <w:r>
        <w:rPr>
          <w:rFonts w:cs="Times"/>
          <w:color w:val="000000"/>
        </w:rPr>
        <w:t xml:space="preserve">A benchmark </w:t>
      </w:r>
      <w:r w:rsidRPr="00374778">
        <w:rPr>
          <w:rFonts w:cs="Times"/>
          <w:color w:val="000000"/>
        </w:rPr>
        <w:t>using a manually curated yeast protein set</w:t>
      </w:r>
      <w:r>
        <w:rPr>
          <w:rFonts w:cs="Times"/>
          <w:color w:val="000000"/>
        </w:rPr>
        <w:t xml:space="preserve"> showed that</w:t>
      </w:r>
      <w:r w:rsidRPr="00374778">
        <w:rPr>
          <w:rFonts w:cs="Times"/>
          <w:color w:val="000000"/>
        </w:rPr>
        <w:t xml:space="preserve"> </w:t>
      </w:r>
      <w:r>
        <w:rPr>
          <w:rFonts w:cs="Times"/>
          <w:color w:val="000000"/>
        </w:rPr>
        <w:t>HamFAS yields the best precision (98.5%) when compared with two state-of-the-</w:t>
      </w:r>
      <w:r w:rsidRPr="00374778">
        <w:rPr>
          <w:rFonts w:cs="Times"/>
          <w:color w:val="000000"/>
        </w:rPr>
        <w:t>art annotation tools</w:t>
      </w:r>
      <w:del w:id="91" w:author="Ingo Ebersberger" w:date="2018-05-14T15:41:00Z">
        <w:r w:rsidRPr="00374778" w:rsidDel="0051669D">
          <w:rPr>
            <w:rFonts w:cs="Times"/>
            <w:color w:val="000000"/>
          </w:rPr>
          <w:delText xml:space="preserve"> provided by KEGG</w:delText>
        </w:r>
      </w:del>
      <w:r w:rsidRPr="00374778">
        <w:rPr>
          <w:rFonts w:cs="Times"/>
          <w:color w:val="000000"/>
        </w:rPr>
        <w:t>, KAAS and BlastKOALA.</w:t>
      </w:r>
      <w:r>
        <w:rPr>
          <w:rFonts w:cs="Times"/>
          <w:color w:val="000000"/>
        </w:rPr>
        <w:t xml:space="preserve"> Furthermore, the </w:t>
      </w:r>
      <w:commentRangeStart w:id="92"/>
      <w:r>
        <w:rPr>
          <w:rFonts w:cs="Times"/>
          <w:color w:val="000000"/>
        </w:rPr>
        <w:t>ability of inferring orthologs between distantly related species using hidden Markov model</w:t>
      </w:r>
      <w:ins w:id="93" w:author="Ingo Ebersberger" w:date="2018-05-14T15:42:00Z">
        <w:r w:rsidR="0051669D">
          <w:rPr>
            <w:rFonts w:cs="Times"/>
            <w:color w:val="000000"/>
          </w:rPr>
          <w:t>s</w:t>
        </w:r>
      </w:ins>
      <w:r>
        <w:rPr>
          <w:rFonts w:cs="Times"/>
          <w:color w:val="000000"/>
        </w:rPr>
        <w:t xml:space="preserve"> </w:t>
      </w:r>
      <w:del w:id="94" w:author="Ingo Ebersberger" w:date="2018-05-14T15:42:00Z">
        <w:r w:rsidDel="0051669D">
          <w:rPr>
            <w:rFonts w:cs="Times"/>
            <w:color w:val="000000"/>
          </w:rPr>
          <w:delText xml:space="preserve">profiles </w:delText>
        </w:r>
      </w:del>
      <w:r>
        <w:rPr>
          <w:rFonts w:cs="Times"/>
          <w:color w:val="000000"/>
        </w:rPr>
        <w:t>allows HamFAS to achieve a higher sensitivity</w:t>
      </w:r>
      <w:commentRangeEnd w:id="92"/>
      <w:r w:rsidR="0051669D">
        <w:rPr>
          <w:rStyle w:val="CommentReference"/>
          <w:rFonts w:asciiTheme="minorHAnsi" w:eastAsiaTheme="minorEastAsia" w:hAnsiTheme="minorHAnsi"/>
        </w:rPr>
        <w:commentReference w:id="92"/>
      </w:r>
      <w:r>
        <w:rPr>
          <w:rFonts w:cs="Times"/>
          <w:color w:val="000000"/>
        </w:rPr>
        <w:t xml:space="preserve">. On average HamFAS annotates </w:t>
      </w:r>
      <w:ins w:id="95" w:author="Ingo Ebersberger" w:date="2018-05-14T15:41:00Z">
        <w:r w:rsidR="0051669D">
          <w:rPr>
            <w:rFonts w:cs="Times"/>
            <w:color w:val="000000"/>
          </w:rPr>
          <w:t xml:space="preserve">almost </w:t>
        </w:r>
      </w:ins>
      <w:del w:id="96" w:author="Ingo Ebersberger" w:date="2018-05-14T15:41:00Z">
        <w:r w:rsidDel="0051669D">
          <w:rPr>
            <w:rFonts w:cs="Times"/>
            <w:color w:val="000000"/>
          </w:rPr>
          <w:delText>47.5</w:delText>
        </w:r>
      </w:del>
      <w:ins w:id="97" w:author="Ingo Ebersberger" w:date="2018-05-14T15:41:00Z">
        <w:r w:rsidR="0051669D">
          <w:rPr>
            <w:rFonts w:cs="Times"/>
            <w:color w:val="000000"/>
          </w:rPr>
          <w:t>50</w:t>
        </w:r>
      </w:ins>
      <w:r>
        <w:rPr>
          <w:rFonts w:cs="Times"/>
          <w:color w:val="000000"/>
        </w:rPr>
        <w:t>% more proteins than KAAS or BlastKOALA.</w:t>
      </w:r>
    </w:p>
    <w:p w14:paraId="6B4CF8A3" w14:textId="77777777" w:rsidR="00515C69" w:rsidRDefault="00063DF7" w:rsidP="00515C69">
      <w:pPr>
        <w:widowControl w:val="0"/>
        <w:autoSpaceDE w:val="0"/>
        <w:autoSpaceDN w:val="0"/>
        <w:adjustRightInd w:val="0"/>
        <w:spacing w:line="360" w:lineRule="auto"/>
        <w:jc w:val="both"/>
        <w:rPr>
          <w:rFonts w:cs="Times"/>
          <w:color w:val="000000"/>
        </w:rPr>
      </w:pPr>
      <w:ins w:id="98" w:author="Ingo Ebersberger" w:date="2018-05-14T15:44:00Z">
        <w:r>
          <w:rPr>
            <w:rFonts w:cs="Times"/>
            <w:color w:val="000000"/>
          </w:rPr>
          <w:t xml:space="preserve">With this extended bioinformatics toolbox at hand, we aimed at reconstructing the evolutionary history of the microsporidia. </w:t>
        </w:r>
      </w:ins>
      <w:r w:rsidR="00515C69">
        <w:rPr>
          <w:rFonts w:cs="Times"/>
          <w:color w:val="000000"/>
        </w:rPr>
        <w:t xml:space="preserve">We </w:t>
      </w:r>
      <w:del w:id="99" w:author="Ingo Ebersberger" w:date="2018-05-14T15:44:00Z">
        <w:r w:rsidR="00515C69" w:rsidDel="00063DF7">
          <w:rPr>
            <w:rFonts w:cs="Times"/>
            <w:color w:val="000000"/>
          </w:rPr>
          <w:delText xml:space="preserve">furthermore </w:delText>
        </w:r>
      </w:del>
      <w:del w:id="100" w:author="Ingo Ebersberger" w:date="2018-05-14T15:49:00Z">
        <w:r w:rsidR="00515C69" w:rsidDel="001939C7">
          <w:rPr>
            <w:rFonts w:cs="Times"/>
            <w:color w:val="000000"/>
          </w:rPr>
          <w:delText>reconstruct</w:delText>
        </w:r>
      </w:del>
      <w:ins w:id="101" w:author="Ingo Ebersberger" w:date="2018-05-14T15:49:00Z">
        <w:r w:rsidR="001939C7">
          <w:rPr>
            <w:rFonts w:cs="Times"/>
            <w:color w:val="000000"/>
          </w:rPr>
          <w:t>generated</w:t>
        </w:r>
      </w:ins>
      <w:r w:rsidR="00515C69">
        <w:rPr>
          <w:rFonts w:cs="Times"/>
          <w:color w:val="000000"/>
        </w:rPr>
        <w:t xml:space="preserve"> a robust phylogeny of microsporidia</w:t>
      </w:r>
      <w:ins w:id="102" w:author="Ingo Ebersberger" w:date="2018-05-14T15:46:00Z">
        <w:r>
          <w:rPr>
            <w:rFonts w:cs="Times"/>
            <w:color w:val="000000"/>
          </w:rPr>
          <w:t xml:space="preserve"> using a </w:t>
        </w:r>
        <w:proofErr w:type="spellStart"/>
        <w:r>
          <w:rPr>
            <w:rFonts w:cs="Times"/>
            <w:color w:val="000000"/>
          </w:rPr>
          <w:t>phylogenomics</w:t>
        </w:r>
        <w:proofErr w:type="spellEnd"/>
        <w:r>
          <w:rPr>
            <w:rFonts w:cs="Times"/>
            <w:color w:val="000000"/>
          </w:rPr>
          <w:t xml:space="preserve"> approach</w:t>
        </w:r>
      </w:ins>
      <w:del w:id="103" w:author="Ingo Ebersberger" w:date="2018-05-14T15:46:00Z">
        <w:r w:rsidR="00515C69" w:rsidDel="00063DF7">
          <w:rPr>
            <w:rFonts w:cs="Times"/>
            <w:color w:val="000000"/>
          </w:rPr>
          <w:delText xml:space="preserve"> to identify the placement of the microsporidia in the eukaryotic tree of life using the data available from eleven microsporidian genome sequencing projects at the Broad Institute and the Joint Genome Institute</w:delText>
        </w:r>
      </w:del>
      <w:r w:rsidR="00515C69">
        <w:rPr>
          <w:rFonts w:cs="Times"/>
          <w:color w:val="000000"/>
        </w:rPr>
        <w:t xml:space="preserve">. </w:t>
      </w:r>
      <w:ins w:id="104" w:author="Ingo Ebersberger" w:date="2018-05-14T15:46:00Z">
        <w:r>
          <w:rPr>
            <w:rFonts w:cs="Times"/>
            <w:color w:val="000000"/>
          </w:rPr>
          <w:t xml:space="preserve">As a </w:t>
        </w:r>
        <w:proofErr w:type="spellStart"/>
        <w:r>
          <w:rPr>
            <w:rFonts w:cs="Times"/>
            <w:color w:val="000000"/>
          </w:rPr>
          <w:lastRenderedPageBreak/>
          <w:t>databasis</w:t>
        </w:r>
        <w:proofErr w:type="spellEnd"/>
        <w:r>
          <w:rPr>
            <w:rFonts w:cs="Times"/>
            <w:color w:val="000000"/>
          </w:rPr>
          <w:t xml:space="preserve">, </w:t>
        </w:r>
      </w:ins>
      <w:del w:id="105" w:author="Ingo Ebersberger" w:date="2018-05-14T15:46:00Z">
        <w:r w:rsidR="00515C69" w:rsidDel="00063DF7">
          <w:rPr>
            <w:rFonts w:cs="Times"/>
            <w:color w:val="000000"/>
          </w:rPr>
          <w:delText xml:space="preserve">We </w:delText>
        </w:r>
      </w:del>
      <w:ins w:id="106" w:author="Ingo Ebersberger" w:date="2018-05-14T15:46:00Z">
        <w:r>
          <w:rPr>
            <w:rFonts w:cs="Times"/>
            <w:color w:val="000000"/>
          </w:rPr>
          <w:t xml:space="preserve">we </w:t>
        </w:r>
      </w:ins>
      <w:del w:id="107" w:author="Ingo Ebersberger" w:date="2018-05-14T15:46:00Z">
        <w:r w:rsidR="00515C69" w:rsidDel="00063DF7">
          <w:rPr>
            <w:rFonts w:cs="Times"/>
            <w:color w:val="000000"/>
          </w:rPr>
          <w:delText xml:space="preserve">successfully </w:delText>
        </w:r>
      </w:del>
      <w:r w:rsidR="00515C69">
        <w:rPr>
          <w:rFonts w:cs="Times"/>
          <w:color w:val="000000"/>
        </w:rPr>
        <w:t xml:space="preserve">identified a </w:t>
      </w:r>
      <w:ins w:id="108" w:author="Ingo Ebersberger" w:date="2018-05-14T15:47:00Z">
        <w:r>
          <w:rPr>
            <w:rFonts w:cs="Times"/>
            <w:color w:val="000000"/>
          </w:rPr>
          <w:t xml:space="preserve">set of </w:t>
        </w:r>
      </w:ins>
      <w:r w:rsidR="00515C69">
        <w:rPr>
          <w:rFonts w:cs="Times"/>
          <w:color w:val="000000"/>
        </w:rPr>
        <w:t xml:space="preserve">microsporidian </w:t>
      </w:r>
      <w:del w:id="109" w:author="Ingo Ebersberger" w:date="2018-05-14T15:47:00Z">
        <w:r w:rsidR="00515C69" w:rsidDel="00063DF7">
          <w:rPr>
            <w:rFonts w:cs="Times"/>
            <w:color w:val="000000"/>
          </w:rPr>
          <w:delText xml:space="preserve">core set </w:delText>
        </w:r>
      </w:del>
      <w:ins w:id="110" w:author="Ingo Ebersberger" w:date="2018-05-14T15:47:00Z">
        <w:r>
          <w:rPr>
            <w:rFonts w:cs="Times"/>
            <w:color w:val="000000"/>
          </w:rPr>
          <w:t xml:space="preserve">proteins encoded by </w:t>
        </w:r>
      </w:ins>
      <w:del w:id="111" w:author="Ingo Ebersberger" w:date="2018-05-14T15:47:00Z">
        <w:r w:rsidR="00515C69" w:rsidDel="00063DF7">
          <w:rPr>
            <w:rFonts w:cs="Times"/>
            <w:color w:val="000000"/>
          </w:rPr>
          <w:delText xml:space="preserve">comprising of </w:delText>
        </w:r>
      </w:del>
      <w:r w:rsidR="00515C69">
        <w:rPr>
          <w:rFonts w:cs="Times"/>
          <w:color w:val="000000"/>
        </w:rPr>
        <w:t xml:space="preserve">80 </w:t>
      </w:r>
      <w:ins w:id="112" w:author="Ingo Ebersberger" w:date="2018-05-14T15:47:00Z">
        <w:r>
          <w:rPr>
            <w:rFonts w:cs="Times"/>
            <w:color w:val="000000"/>
          </w:rPr>
          <w:t xml:space="preserve">core genes with one-to-one orthologs in </w:t>
        </w:r>
      </w:ins>
      <w:ins w:id="113" w:author="Ingo Ebersberger" w:date="2018-05-14T15:56:00Z">
        <w:r w:rsidR="00A56EC2">
          <w:rPr>
            <w:rFonts w:cs="Times"/>
            <w:color w:val="000000"/>
          </w:rPr>
          <w:t xml:space="preserve">48 fungi and additionally </w:t>
        </w:r>
      </w:ins>
      <w:ins w:id="114" w:author="Ingo Ebersberger" w:date="2018-05-14T15:57:00Z">
        <w:r w:rsidR="00A56EC2">
          <w:rPr>
            <w:rFonts w:cs="Times"/>
            <w:color w:val="000000"/>
          </w:rPr>
          <w:t xml:space="preserve">in </w:t>
        </w:r>
      </w:ins>
      <w:ins w:id="115" w:author="Ingo Ebersberger" w:date="2018-05-14T15:56:00Z">
        <w:r w:rsidR="00A56EC2">
          <w:rPr>
            <w:rFonts w:cs="Times"/>
            <w:color w:val="000000"/>
          </w:rPr>
          <w:t xml:space="preserve">xxx species from more distantly related </w:t>
        </w:r>
      </w:ins>
      <w:ins w:id="116" w:author="Ingo Ebersberger" w:date="2018-05-14T15:58:00Z">
        <w:r w:rsidR="00A56EC2">
          <w:rPr>
            <w:rFonts w:cs="Times"/>
            <w:color w:val="000000"/>
          </w:rPr>
          <w:t>such as animals and plants</w:t>
        </w:r>
      </w:ins>
      <w:ins w:id="117" w:author="Ingo Ebersberger" w:date="2018-05-14T15:57:00Z">
        <w:r w:rsidR="00A56EC2">
          <w:rPr>
            <w:rFonts w:cs="Times"/>
            <w:color w:val="000000"/>
          </w:rPr>
          <w:t>.</w:t>
        </w:r>
        <w:r w:rsidR="00A56EC2" w:rsidDel="00063DF7">
          <w:rPr>
            <w:rFonts w:cs="Times"/>
            <w:color w:val="000000"/>
          </w:rPr>
          <w:t xml:space="preserve"> </w:t>
        </w:r>
      </w:ins>
      <w:del w:id="118" w:author="Ingo Ebersberger" w:date="2018-05-14T15:47:00Z">
        <w:r w:rsidR="00515C69" w:rsidDel="00063DF7">
          <w:rPr>
            <w:rFonts w:cs="Times"/>
            <w:color w:val="000000"/>
          </w:rPr>
          <w:delText>one-to-one ortholog</w:delText>
        </w:r>
      </w:del>
      <w:del w:id="119" w:author="Ingo Ebersberger" w:date="2018-05-14T15:46:00Z">
        <w:r w:rsidR="00515C69" w:rsidDel="00063DF7">
          <w:rPr>
            <w:rFonts w:cs="Times"/>
            <w:color w:val="000000"/>
          </w:rPr>
          <w:delText>ous groups</w:delText>
        </w:r>
      </w:del>
      <w:del w:id="120" w:author="Ingo Ebersberger" w:date="2018-05-14T15:49:00Z">
        <w:r w:rsidR="00515C69" w:rsidDel="001939C7">
          <w:rPr>
            <w:rFonts w:cs="Times"/>
            <w:color w:val="000000"/>
          </w:rPr>
          <w:delText>, which were used as a basic for the phylogeny reconstruction.</w:delText>
        </w:r>
      </w:del>
      <w:del w:id="121" w:author="Ingo Ebersberger" w:date="2018-05-14T15:57:00Z">
        <w:r w:rsidR="00515C69" w:rsidDel="00A56EC2">
          <w:rPr>
            <w:rFonts w:cs="Times"/>
            <w:color w:val="000000"/>
          </w:rPr>
          <w:delText xml:space="preserve"> </w:delText>
        </w:r>
      </w:del>
      <w:del w:id="122" w:author="Ingo Ebersberger" w:date="2018-05-14T15:49:00Z">
        <w:r w:rsidR="00515C69" w:rsidDel="001939C7">
          <w:rPr>
            <w:rFonts w:cs="Times"/>
            <w:color w:val="000000"/>
          </w:rPr>
          <w:delText>Our reconstructed</w:delText>
        </w:r>
      </w:del>
      <w:ins w:id="123" w:author="Ingo Ebersberger" w:date="2018-05-14T15:56:00Z">
        <w:r w:rsidR="00A56EC2">
          <w:rPr>
            <w:rFonts w:cs="Times"/>
            <w:color w:val="000000"/>
          </w:rPr>
          <w:t>A maximum likelihood analysis of this data combined</w:t>
        </w:r>
      </w:ins>
      <w:ins w:id="124" w:author="Ingo Ebersberger" w:date="2018-05-14T15:55:00Z">
        <w:r w:rsidR="00A56EC2">
          <w:rPr>
            <w:rFonts w:cs="Times"/>
            <w:color w:val="000000"/>
          </w:rPr>
          <w:t xml:space="preserve"> in a</w:t>
        </w:r>
      </w:ins>
      <w:ins w:id="125" w:author="Ingo Ebersberger" w:date="2018-05-14T15:49:00Z">
        <w:r w:rsidR="001939C7">
          <w:rPr>
            <w:rFonts w:cs="Times"/>
            <w:color w:val="000000"/>
          </w:rPr>
          <w:t xml:space="preserve"> </w:t>
        </w:r>
      </w:ins>
      <w:commentRangeStart w:id="126"/>
      <w:ins w:id="127" w:author="Ingo Ebersberger" w:date="2018-05-14T15:50:00Z">
        <w:r w:rsidR="001939C7">
          <w:rPr>
            <w:rFonts w:cs="Times"/>
            <w:color w:val="000000"/>
          </w:rPr>
          <w:t>supermatrix</w:t>
        </w:r>
        <w:commentRangeEnd w:id="126"/>
        <w:r w:rsidR="001939C7">
          <w:rPr>
            <w:rStyle w:val="CommentReference"/>
            <w:rFonts w:asciiTheme="minorHAnsi" w:eastAsiaTheme="minorEastAsia" w:hAnsiTheme="minorHAnsi"/>
          </w:rPr>
          <w:commentReference w:id="126"/>
        </w:r>
      </w:ins>
      <w:ins w:id="128" w:author="Ingo Ebersberger" w:date="2018-05-14T15:49:00Z">
        <w:r w:rsidR="001939C7">
          <w:rPr>
            <w:rFonts w:cs="Times"/>
            <w:color w:val="000000"/>
          </w:rPr>
          <w:t xml:space="preserve"> </w:t>
        </w:r>
      </w:ins>
      <w:del w:id="129" w:author="Ingo Ebersberger" w:date="2018-05-14T15:58:00Z">
        <w:r w:rsidR="00515C69" w:rsidDel="00A56EC2">
          <w:rPr>
            <w:rFonts w:cs="Times"/>
            <w:color w:val="000000"/>
          </w:rPr>
          <w:delText xml:space="preserve"> phylogenetic tree from a diverse set of taxa, including 48 fungi representing the full fungal diversity as well as other representative species for both unikonts and bikonts, </w:delText>
        </w:r>
      </w:del>
      <w:r w:rsidR="00515C69">
        <w:rPr>
          <w:rFonts w:cs="Times"/>
          <w:color w:val="000000"/>
        </w:rPr>
        <w:t xml:space="preserve">strongly supported the hypothesis that microsporidia form the </w:t>
      </w:r>
      <w:del w:id="130" w:author="Ingo Ebersberger" w:date="2018-05-14T15:58:00Z">
        <w:r w:rsidR="00515C69" w:rsidDel="00A56EC2">
          <w:rPr>
            <w:rFonts w:cs="Times"/>
            <w:color w:val="000000"/>
          </w:rPr>
          <w:delText>early branch of fungal clade</w:delText>
        </w:r>
      </w:del>
      <w:ins w:id="131" w:author="Ingo Ebersberger" w:date="2018-05-14T15:58:00Z">
        <w:r w:rsidR="00A56EC2">
          <w:rPr>
            <w:rFonts w:cs="Times"/>
            <w:color w:val="000000"/>
          </w:rPr>
          <w:t>sister group of the fungi</w:t>
        </w:r>
      </w:ins>
      <w:r w:rsidR="00515C69">
        <w:rPr>
          <w:rFonts w:cs="Times"/>
          <w:color w:val="000000"/>
        </w:rPr>
        <w:t xml:space="preserve">. </w:t>
      </w:r>
      <w:ins w:id="132" w:author="Ingo Ebersberger" w:date="2018-05-14T15:58:00Z">
        <w:r w:rsidR="00DC35A3">
          <w:rPr>
            <w:rFonts w:cs="Times"/>
            <w:color w:val="000000"/>
          </w:rPr>
          <w:t xml:space="preserve">We confirmed that </w:t>
        </w:r>
      </w:ins>
      <w:del w:id="133" w:author="Ingo Ebersberger" w:date="2018-05-14T15:59:00Z">
        <w:r w:rsidR="00515C69" w:rsidDel="00DC35A3">
          <w:rPr>
            <w:rFonts w:cs="Times"/>
            <w:color w:val="000000"/>
          </w:rPr>
          <w:delText xml:space="preserve">The </w:delText>
        </w:r>
      </w:del>
      <w:ins w:id="134" w:author="Ingo Ebersberger" w:date="2018-05-14T15:59:00Z">
        <w:r w:rsidR="00DC35A3">
          <w:rPr>
            <w:rFonts w:cs="Times"/>
            <w:color w:val="000000"/>
          </w:rPr>
          <w:t xml:space="preserve">the </w:t>
        </w:r>
      </w:ins>
      <w:del w:id="135" w:author="Ingo Ebersberger" w:date="2018-05-14T15:59:00Z">
        <w:r w:rsidR="00515C69" w:rsidDel="00DC35A3">
          <w:rPr>
            <w:rFonts w:cs="Times"/>
            <w:color w:val="000000"/>
          </w:rPr>
          <w:delText xml:space="preserve">analyzed </w:delText>
        </w:r>
      </w:del>
      <w:r w:rsidR="00515C69">
        <w:rPr>
          <w:rFonts w:cs="Times"/>
          <w:color w:val="000000"/>
        </w:rPr>
        <w:t>data explain</w:t>
      </w:r>
      <w:ins w:id="136" w:author="Ingo Ebersberger" w:date="2018-05-14T15:59:00Z">
        <w:r w:rsidR="00DC35A3">
          <w:rPr>
            <w:rFonts w:cs="Times"/>
            <w:color w:val="000000"/>
          </w:rPr>
          <w:t>s</w:t>
        </w:r>
      </w:ins>
      <w:del w:id="137" w:author="Ingo Ebersberger" w:date="2018-05-14T15:59:00Z">
        <w:r w:rsidR="00515C69" w:rsidDel="00DC35A3">
          <w:rPr>
            <w:rFonts w:cs="Times"/>
            <w:color w:val="000000"/>
          </w:rPr>
          <w:delText>ed</w:delText>
        </w:r>
      </w:del>
      <w:r w:rsidR="00515C69">
        <w:rPr>
          <w:rFonts w:cs="Times"/>
          <w:color w:val="000000"/>
        </w:rPr>
        <w:t xml:space="preserve"> this microsporidia-fungi relationship significantly better than any other</w:t>
      </w:r>
      <w:ins w:id="138" w:author="Ingo Ebersberger" w:date="2018-05-14T15:59:00Z">
        <w:r w:rsidR="00DC35A3">
          <w:rPr>
            <w:rFonts w:cs="Times"/>
            <w:color w:val="000000"/>
          </w:rPr>
          <w:t xml:space="preserve"> of the previous</w:t>
        </w:r>
      </w:ins>
      <w:ins w:id="139" w:author="Ingo Ebersberger" w:date="2018-05-14T16:00:00Z">
        <w:r w:rsidR="006F4072">
          <w:rPr>
            <w:rFonts w:cs="Times"/>
            <w:color w:val="000000"/>
          </w:rPr>
          <w:t>ly</w:t>
        </w:r>
      </w:ins>
      <w:ins w:id="140" w:author="Ingo Ebersberger" w:date="2018-05-14T15:59:00Z">
        <w:r w:rsidR="00DC35A3">
          <w:rPr>
            <w:rFonts w:cs="Times"/>
            <w:color w:val="000000"/>
          </w:rPr>
          <w:t xml:space="preserve"> proposed phylogenetic</w:t>
        </w:r>
      </w:ins>
      <w:r w:rsidR="00515C69">
        <w:rPr>
          <w:rFonts w:cs="Times"/>
          <w:color w:val="000000"/>
        </w:rPr>
        <w:t xml:space="preserve"> hypotheses. </w:t>
      </w:r>
    </w:p>
    <w:p w14:paraId="02EB62BB" w14:textId="77777777" w:rsidR="00515C69" w:rsidRDefault="00515C69" w:rsidP="00515C69">
      <w:pPr>
        <w:widowControl w:val="0"/>
        <w:autoSpaceDE w:val="0"/>
        <w:autoSpaceDN w:val="0"/>
        <w:adjustRightInd w:val="0"/>
        <w:spacing w:line="360" w:lineRule="auto"/>
        <w:jc w:val="both"/>
        <w:rPr>
          <w:rFonts w:cs="Times"/>
          <w:color w:val="000000"/>
        </w:rPr>
      </w:pPr>
      <w:del w:id="141" w:author="Ingo Ebersberger" w:date="2018-05-14T16:01:00Z">
        <w:r w:rsidDel="006F4072">
          <w:rPr>
            <w:rFonts w:cs="Times"/>
            <w:color w:val="000000"/>
          </w:rPr>
          <w:delText xml:space="preserve">Our phylogenetic profile study clarified </w:delText>
        </w:r>
      </w:del>
      <w:ins w:id="142" w:author="Ingo Ebersberger" w:date="2018-05-14T16:01:00Z">
        <w:r w:rsidR="006F4072">
          <w:rPr>
            <w:rFonts w:cs="Times"/>
            <w:color w:val="000000"/>
          </w:rPr>
          <w:t xml:space="preserve">On the basis of this phylogeny, and of the phylogenetic profiles of microsporidian proteins, we then focused on reconstructing </w:t>
        </w:r>
      </w:ins>
      <w:r>
        <w:rPr>
          <w:rFonts w:cs="Times"/>
          <w:color w:val="000000"/>
        </w:rPr>
        <w:t>the dynamic</w:t>
      </w:r>
      <w:ins w:id="143" w:author="Ingo Ebersberger" w:date="2018-05-14T16:02:00Z">
        <w:r w:rsidR="006F4072">
          <w:rPr>
            <w:rFonts w:cs="Times"/>
            <w:color w:val="000000"/>
          </w:rPr>
          <w:t>s</w:t>
        </w:r>
      </w:ins>
      <w:r>
        <w:rPr>
          <w:rFonts w:cs="Times"/>
          <w:color w:val="000000"/>
        </w:rPr>
        <w:t xml:space="preserve"> </w:t>
      </w:r>
      <w:del w:id="144" w:author="Ingo Ebersberger" w:date="2018-05-14T16:02:00Z">
        <w:r w:rsidDel="006F4072">
          <w:rPr>
            <w:rFonts w:cs="Times"/>
            <w:color w:val="000000"/>
          </w:rPr>
          <w:delText xml:space="preserve">evolutionary history of </w:delText>
        </w:r>
      </w:del>
      <w:r>
        <w:rPr>
          <w:rFonts w:cs="Times"/>
          <w:color w:val="000000"/>
        </w:rPr>
        <w:t>microsporidian genome</w:t>
      </w:r>
      <w:ins w:id="145" w:author="Ingo Ebersberger" w:date="2018-05-14T16:02:00Z">
        <w:r w:rsidR="006F4072">
          <w:rPr>
            <w:rFonts w:cs="Times"/>
            <w:color w:val="000000"/>
          </w:rPr>
          <w:t xml:space="preserve"> evolution</w:t>
        </w:r>
      </w:ins>
      <w:del w:id="146" w:author="Ingo Ebersberger" w:date="2018-05-14T16:02:00Z">
        <w:r w:rsidDel="006F4072">
          <w:rPr>
            <w:rFonts w:cs="Times"/>
            <w:color w:val="000000"/>
          </w:rPr>
          <w:delText>s</w:delText>
        </w:r>
      </w:del>
      <w:r>
        <w:rPr>
          <w:rFonts w:cs="Times"/>
          <w:color w:val="000000"/>
        </w:rPr>
        <w:t xml:space="preserve">. Between 2% of the proteins in the compact microsporidia </w:t>
      </w:r>
      <w:r w:rsidRPr="0075287D">
        <w:rPr>
          <w:rFonts w:cs="Times"/>
          <w:i/>
          <w:color w:val="000000"/>
        </w:rPr>
        <w:t>E</w:t>
      </w:r>
      <w:r>
        <w:rPr>
          <w:rFonts w:cs="Times"/>
          <w:i/>
          <w:color w:val="000000"/>
        </w:rPr>
        <w:t xml:space="preserve">ncephalitozoon </w:t>
      </w:r>
      <w:r w:rsidRPr="0075287D">
        <w:rPr>
          <w:rFonts w:cs="Times"/>
          <w:i/>
          <w:color w:val="000000"/>
        </w:rPr>
        <w:t>intestinalis</w:t>
      </w:r>
      <w:r>
        <w:rPr>
          <w:rFonts w:cs="Times"/>
          <w:color w:val="000000"/>
        </w:rPr>
        <w:t xml:space="preserve"> and up to 49% of the proteins of </w:t>
      </w:r>
      <w:r w:rsidRPr="00F80222">
        <w:rPr>
          <w:rFonts w:cs="Times"/>
          <w:i/>
          <w:color w:val="000000"/>
        </w:rPr>
        <w:t xml:space="preserve">Edhazardia </w:t>
      </w:r>
      <w:r w:rsidRPr="0075287D">
        <w:rPr>
          <w:rFonts w:cs="Times"/>
          <w:i/>
          <w:color w:val="000000"/>
        </w:rPr>
        <w:t>aedis</w:t>
      </w:r>
      <w:r>
        <w:rPr>
          <w:rFonts w:cs="Times"/>
          <w:color w:val="000000"/>
        </w:rPr>
        <w:t xml:space="preserve"> are private for individual microsporidian species</w:t>
      </w:r>
      <w:ins w:id="147" w:author="Ingo Ebersberger" w:date="2018-05-14T16:02:00Z">
        <w:r w:rsidR="00190816">
          <w:rPr>
            <w:rFonts w:cs="Times"/>
            <w:color w:val="000000"/>
          </w:rPr>
          <w:t>.</w:t>
        </w:r>
      </w:ins>
      <w:del w:id="148" w:author="Ingo Ebersberger" w:date="2018-05-14T16:02:00Z">
        <w:r w:rsidDel="00190816">
          <w:rPr>
            <w:rFonts w:cs="Times"/>
            <w:color w:val="000000"/>
          </w:rPr>
          <w:delText>.</w:delText>
        </w:r>
      </w:del>
      <w:r>
        <w:rPr>
          <w:rFonts w:cs="Times"/>
          <w:color w:val="000000"/>
        </w:rPr>
        <w:t xml:space="preserve"> </w:t>
      </w:r>
      <w:ins w:id="149" w:author="Ingo Ebersberger" w:date="2018-05-14T16:04:00Z">
        <w:r w:rsidR="00190816">
          <w:rPr>
            <w:rFonts w:cs="Times"/>
            <w:color w:val="000000"/>
          </w:rPr>
          <w:t>A</w:t>
        </w:r>
      </w:ins>
      <w:ins w:id="150" w:author="Ingo Ebersberger" w:date="2018-05-14T16:03:00Z">
        <w:r w:rsidR="00190816">
          <w:rPr>
            <w:rFonts w:cs="Times"/>
            <w:color w:val="000000"/>
          </w:rPr>
          <w:t xml:space="preserve"> compar</w:t>
        </w:r>
      </w:ins>
      <w:ins w:id="151" w:author="Ingo Ebersberger" w:date="2018-05-14T16:04:00Z">
        <w:r w:rsidR="00190816">
          <w:rPr>
            <w:rFonts w:cs="Times"/>
            <w:color w:val="000000"/>
          </w:rPr>
          <w:t>ison of</w:t>
        </w:r>
      </w:ins>
      <w:ins w:id="152" w:author="Ingo Ebersberger" w:date="2018-05-14T16:03:00Z">
        <w:r w:rsidR="00190816">
          <w:rPr>
            <w:rFonts w:cs="Times"/>
            <w:color w:val="000000"/>
          </w:rPr>
          <w:t xml:space="preserve"> the </w:t>
        </w:r>
      </w:ins>
      <w:ins w:id="153" w:author="Ingo Ebersberger" w:date="2018-05-14T16:04:00Z">
        <w:r w:rsidR="00190816">
          <w:rPr>
            <w:rFonts w:cs="Times"/>
            <w:color w:val="000000"/>
          </w:rPr>
          <w:t xml:space="preserve">sequence </w:t>
        </w:r>
      </w:ins>
      <w:ins w:id="154" w:author="Ingo Ebersberger" w:date="2018-05-14T16:03:00Z">
        <w:r w:rsidR="00190816">
          <w:rPr>
            <w:rFonts w:cs="Times"/>
            <w:color w:val="000000"/>
          </w:rPr>
          <w:t xml:space="preserve">characteristics of these </w:t>
        </w:r>
      </w:ins>
      <w:ins w:id="155" w:author="Ingo Ebersberger" w:date="2018-05-14T16:04:00Z">
        <w:r w:rsidR="00190816">
          <w:rPr>
            <w:rFonts w:cs="Times"/>
            <w:color w:val="000000"/>
          </w:rPr>
          <w:t xml:space="preserve">proteins to that of proteins with orthologs in other species revealed individual differences. </w:t>
        </w:r>
      </w:ins>
      <w:ins w:id="156" w:author="Ingo Ebersberger" w:date="2018-05-14T16:05:00Z">
        <w:r w:rsidR="00190816">
          <w:rPr>
            <w:rFonts w:cs="Times"/>
            <w:color w:val="000000"/>
          </w:rPr>
          <w:t>Yet, without further evidences it remains unclear whether these</w:t>
        </w:r>
      </w:ins>
      <w:ins w:id="157" w:author="Ingo Ebersberger" w:date="2018-05-14T16:04:00Z">
        <w:r w:rsidR="00190816">
          <w:rPr>
            <w:rFonts w:cs="Times"/>
            <w:color w:val="000000"/>
          </w:rPr>
          <w:t xml:space="preserve"> </w:t>
        </w:r>
      </w:ins>
      <w:del w:id="158" w:author="Ingo Ebersberger" w:date="2018-05-14T16:05:00Z">
        <w:r w:rsidDel="00190816">
          <w:rPr>
            <w:rFonts w:cs="Times"/>
            <w:color w:val="000000"/>
          </w:rPr>
          <w:delText xml:space="preserve">Those </w:delText>
        </w:r>
      </w:del>
      <w:r>
        <w:rPr>
          <w:rFonts w:cs="Times"/>
          <w:color w:val="000000"/>
        </w:rPr>
        <w:t xml:space="preserve">private </w:t>
      </w:r>
      <w:del w:id="159" w:author="Ingo Ebersberger" w:date="2018-05-14T16:05:00Z">
        <w:r w:rsidDel="00190816">
          <w:rPr>
            <w:rFonts w:cs="Times"/>
            <w:color w:val="000000"/>
          </w:rPr>
          <w:delText xml:space="preserve">proteins </w:delText>
        </w:r>
      </w:del>
      <w:ins w:id="160" w:author="Ingo Ebersberger" w:date="2018-05-14T16:05:00Z">
        <w:r w:rsidR="00190816">
          <w:rPr>
            <w:rFonts w:cs="Times"/>
            <w:color w:val="000000"/>
          </w:rPr>
          <w:t xml:space="preserve">genes </w:t>
        </w:r>
      </w:ins>
      <w:r>
        <w:rPr>
          <w:rFonts w:cs="Times"/>
          <w:color w:val="000000"/>
        </w:rPr>
        <w:t xml:space="preserve">are </w:t>
      </w:r>
      <w:del w:id="161" w:author="Ingo Ebersberger" w:date="2018-05-14T16:05:00Z">
        <w:r w:rsidDel="00190816">
          <w:rPr>
            <w:rFonts w:cs="Times"/>
            <w:color w:val="000000"/>
          </w:rPr>
          <w:delText>useful to investigate</w:delText>
        </w:r>
      </w:del>
      <w:ins w:id="162" w:author="Ingo Ebersberger" w:date="2018-05-14T16:05:00Z">
        <w:r w:rsidR="00190816">
          <w:rPr>
            <w:rFonts w:cs="Times"/>
            <w:color w:val="000000"/>
          </w:rPr>
          <w:t>indeed lineage-specific innovations contributing to the</w:t>
        </w:r>
      </w:ins>
      <w:r>
        <w:rPr>
          <w:rFonts w:cs="Times"/>
          <w:color w:val="000000"/>
        </w:rPr>
        <w:t xml:space="preserve"> adaptation</w:t>
      </w:r>
      <w:del w:id="163" w:author="Ingo Ebersberger" w:date="2018-05-14T16:05:00Z">
        <w:r w:rsidDel="00190816">
          <w:rPr>
            <w:rFonts w:cs="Times"/>
            <w:color w:val="000000"/>
          </w:rPr>
          <w:delText>s</w:delText>
        </w:r>
      </w:del>
      <w:r>
        <w:rPr>
          <w:rFonts w:cs="Times"/>
          <w:color w:val="000000"/>
        </w:rPr>
        <w:t xml:space="preserve"> of each microsporidium to</w:t>
      </w:r>
      <w:ins w:id="164" w:author="Ingo Ebersberger" w:date="2018-05-14T16:05:00Z">
        <w:r w:rsidR="00190816">
          <w:rPr>
            <w:rFonts w:cs="Times"/>
            <w:color w:val="000000"/>
          </w:rPr>
          <w:t xml:space="preserve"> its</w:t>
        </w:r>
      </w:ins>
      <w:del w:id="165" w:author="Ingo Ebersberger" w:date="2018-05-14T16:05:00Z">
        <w:r w:rsidDel="00190816">
          <w:rPr>
            <w:rFonts w:cs="Times"/>
            <w:color w:val="000000"/>
          </w:rPr>
          <w:delText xml:space="preserve"> their</w:delText>
        </w:r>
      </w:del>
      <w:r>
        <w:rPr>
          <w:rFonts w:cs="Times"/>
          <w:color w:val="000000"/>
        </w:rPr>
        <w:t xml:space="preserve"> host</w:t>
      </w:r>
      <w:ins w:id="166" w:author="Ingo Ebersberger" w:date="2018-05-14T16:05:00Z">
        <w:r w:rsidR="00190816">
          <w:rPr>
            <w:rFonts w:cs="Times"/>
            <w:color w:val="000000"/>
          </w:rPr>
          <w:t>, or whether these are artif</w:t>
        </w:r>
      </w:ins>
      <w:ins w:id="167" w:author="Ingo Ebersberger" w:date="2018-05-14T16:06:00Z">
        <w:r w:rsidR="00190816">
          <w:rPr>
            <w:rFonts w:cs="Times"/>
            <w:color w:val="000000"/>
          </w:rPr>
          <w:t>acts introduced in the process of gene annotation</w:t>
        </w:r>
      </w:ins>
      <w:r>
        <w:rPr>
          <w:rFonts w:cs="Times"/>
          <w:color w:val="000000"/>
        </w:rPr>
        <w:t xml:space="preserve">. </w:t>
      </w:r>
      <w:ins w:id="168" w:author="Ingo Ebersberger" w:date="2018-05-14T16:06:00Z">
        <w:r w:rsidR="00EA31DE">
          <w:rPr>
            <w:rFonts w:cs="Times"/>
            <w:color w:val="000000"/>
          </w:rPr>
          <w:t xml:space="preserve">A total of </w:t>
        </w:r>
      </w:ins>
      <w:ins w:id="169" w:author="Ingo Ebersberger" w:date="2018-05-14T16:07:00Z">
        <w:r w:rsidR="00EA31DE">
          <w:rPr>
            <w:rFonts w:cs="Times"/>
            <w:color w:val="000000"/>
          </w:rPr>
          <w:t>XYZ microsporidian proteins could then be grouped into ZZZ orthologous groups that can be traced back to the last common ancestor of the microsporidia (LCA set).</w:t>
        </w:r>
      </w:ins>
      <w:del w:id="170" w:author="Ingo Ebersberger" w:date="2018-05-14T16:07:00Z">
        <w:r w:rsidDel="00EA31DE">
          <w:rPr>
            <w:rFonts w:cs="Times"/>
            <w:color w:val="000000"/>
          </w:rPr>
          <w:delText>On the other hand, proteins that are found in all microsporidia are expected to be essential and evolutionary old.</w:delText>
        </w:r>
      </w:del>
      <w:r>
        <w:rPr>
          <w:rFonts w:cs="Times"/>
          <w:color w:val="000000"/>
        </w:rPr>
        <w:t xml:space="preserve"> We found that 94% of the microsporidian LCA proteins could be tracked back to the last eukaryotic common ancestor</w:t>
      </w:r>
      <w:ins w:id="171" w:author="Ingo Ebersberger" w:date="2018-05-14T16:08:00Z">
        <w:r w:rsidR="00EA31DE">
          <w:rPr>
            <w:rFonts w:cs="Times"/>
            <w:color w:val="000000"/>
          </w:rPr>
          <w:t>. The high evolutionary age of these proteins, together with the resistance against gene loss in the microsporidia suggests that the corresponding functions are essential for eukaryotic life.</w:t>
        </w:r>
      </w:ins>
      <w:r>
        <w:rPr>
          <w:rFonts w:cs="Times"/>
          <w:color w:val="000000"/>
        </w:rPr>
        <w:t xml:space="preserve"> </w:t>
      </w:r>
      <w:del w:id="172" w:author="Ingo Ebersberger" w:date="2018-05-14T16:09:00Z">
        <w:r w:rsidDel="00EA31DE">
          <w:rPr>
            <w:rFonts w:cs="Times"/>
            <w:color w:val="000000"/>
          </w:rPr>
          <w:delText>and f</w:delText>
        </w:r>
      </w:del>
      <w:ins w:id="173" w:author="Ingo Ebersberger" w:date="2018-05-14T16:09:00Z">
        <w:r w:rsidR="00EA31DE">
          <w:rPr>
            <w:rFonts w:cs="Times"/>
            <w:color w:val="000000"/>
          </w:rPr>
          <w:t>F</w:t>
        </w:r>
      </w:ins>
      <w:r>
        <w:rPr>
          <w:rFonts w:cs="Times"/>
          <w:color w:val="000000"/>
        </w:rPr>
        <w:t xml:space="preserve">urther 3% of the LCA proteins </w:t>
      </w:r>
      <w:del w:id="174" w:author="Ingo Ebersberger" w:date="2018-05-14T16:09:00Z">
        <w:r w:rsidDel="00647018">
          <w:rPr>
            <w:rFonts w:cs="Times"/>
            <w:color w:val="000000"/>
          </w:rPr>
          <w:delText xml:space="preserve">were </w:delText>
        </w:r>
      </w:del>
      <w:ins w:id="175" w:author="Ingo Ebersberger" w:date="2018-05-14T16:09:00Z">
        <w:r w:rsidR="00647018">
          <w:rPr>
            <w:rFonts w:cs="Times"/>
            <w:color w:val="000000"/>
          </w:rPr>
          <w:t xml:space="preserve">could be dated to </w:t>
        </w:r>
      </w:ins>
      <w:del w:id="176" w:author="Ingo Ebersberger" w:date="2018-05-14T16:09:00Z">
        <w:r w:rsidDel="00647018">
          <w:rPr>
            <w:rFonts w:cs="Times"/>
            <w:color w:val="000000"/>
          </w:rPr>
          <w:delText xml:space="preserve">shared in </w:delText>
        </w:r>
      </w:del>
      <w:r>
        <w:rPr>
          <w:rFonts w:cs="Times"/>
          <w:color w:val="000000"/>
        </w:rPr>
        <w:t>the common ancestor</w:t>
      </w:r>
      <w:ins w:id="177" w:author="Ingo Ebersberger" w:date="2018-05-14T16:09:00Z">
        <w:r w:rsidR="00647018">
          <w:rPr>
            <w:rFonts w:cs="Times"/>
            <w:color w:val="000000"/>
          </w:rPr>
          <w:t xml:space="preserve"> microsporidia</w:t>
        </w:r>
      </w:ins>
      <w:r>
        <w:rPr>
          <w:rFonts w:cs="Times"/>
          <w:color w:val="000000"/>
        </w:rPr>
        <w:t xml:space="preserve"> </w:t>
      </w:r>
      <w:ins w:id="178" w:author="Ingo Ebersberger" w:date="2018-05-14T16:09:00Z">
        <w:r w:rsidR="00647018">
          <w:rPr>
            <w:rFonts w:cs="Times"/>
            <w:color w:val="000000"/>
          </w:rPr>
          <w:t xml:space="preserve">share </w:t>
        </w:r>
      </w:ins>
      <w:r>
        <w:rPr>
          <w:rFonts w:cs="Times"/>
          <w:color w:val="000000"/>
        </w:rPr>
        <w:t xml:space="preserve">with </w:t>
      </w:r>
      <w:ins w:id="179" w:author="Ingo Ebersberger" w:date="2018-05-14T16:09:00Z">
        <w:r w:rsidR="00647018">
          <w:rPr>
            <w:rFonts w:cs="Times"/>
            <w:color w:val="000000"/>
          </w:rPr>
          <w:t xml:space="preserve">the </w:t>
        </w:r>
      </w:ins>
      <w:r>
        <w:rPr>
          <w:rFonts w:cs="Times"/>
          <w:color w:val="000000"/>
        </w:rPr>
        <w:t xml:space="preserve">fungi. Only 3% of the LCA proteins </w:t>
      </w:r>
      <w:del w:id="180" w:author="Ingo Ebersberger" w:date="2018-05-14T16:09:00Z">
        <w:r w:rsidDel="00647018">
          <w:rPr>
            <w:rFonts w:cs="Times"/>
            <w:color w:val="000000"/>
          </w:rPr>
          <w:delText xml:space="preserve">are </w:delText>
        </w:r>
      </w:del>
      <w:ins w:id="181" w:author="Ingo Ebersberger" w:date="2018-05-14T16:09:00Z">
        <w:r w:rsidR="00647018">
          <w:rPr>
            <w:rFonts w:cs="Times"/>
            <w:color w:val="000000"/>
          </w:rPr>
          <w:t xml:space="preserve">appear as </w:t>
        </w:r>
      </w:ins>
      <w:r>
        <w:rPr>
          <w:rFonts w:cs="Times"/>
          <w:color w:val="000000"/>
        </w:rPr>
        <w:t>microsporidia specific</w:t>
      </w:r>
      <w:ins w:id="182" w:author="Ingo Ebersberger" w:date="2018-05-14T16:10:00Z">
        <w:r w:rsidR="00647018">
          <w:rPr>
            <w:rFonts w:cs="Times"/>
            <w:color w:val="000000"/>
          </w:rPr>
          <w:t xml:space="preserve"> </w:t>
        </w:r>
        <w:r w:rsidR="00647018">
          <w:rPr>
            <w:rFonts w:cs="Times"/>
            <w:color w:val="000000"/>
          </w:rPr>
          <w:lastRenderedPageBreak/>
          <w:t xml:space="preserve">inventions. </w:t>
        </w:r>
        <w:bookmarkStart w:id="183" w:name="_GoBack"/>
        <w:r w:rsidR="00647018">
          <w:rPr>
            <w:rFonts w:cs="Times"/>
            <w:color w:val="000000"/>
          </w:rPr>
          <w:t>These proteins</w:t>
        </w:r>
      </w:ins>
      <w:del w:id="184" w:author="Ingo Ebersberger" w:date="2018-05-14T16:10:00Z">
        <w:r w:rsidDel="00647018">
          <w:rPr>
            <w:rFonts w:cs="Times"/>
            <w:color w:val="000000"/>
          </w:rPr>
          <w:delText>,</w:delText>
        </w:r>
      </w:del>
      <w:r>
        <w:rPr>
          <w:rFonts w:cs="Times"/>
          <w:color w:val="000000"/>
        </w:rPr>
        <w:t xml:space="preserve"> </w:t>
      </w:r>
      <w:del w:id="185" w:author="Ingo Ebersberger" w:date="2018-05-14T16:10:00Z">
        <w:r w:rsidDel="00647018">
          <w:rPr>
            <w:rFonts w:cs="Times"/>
            <w:color w:val="000000"/>
          </w:rPr>
          <w:delText xml:space="preserve">which </w:delText>
        </w:r>
      </w:del>
      <w:r>
        <w:rPr>
          <w:rFonts w:cs="Times"/>
          <w:color w:val="000000"/>
        </w:rPr>
        <w:t xml:space="preserve">are potentially </w:t>
      </w:r>
      <w:ins w:id="186" w:author="Ingo Ebersberger" w:date="2018-05-14T16:10:00Z">
        <w:r w:rsidR="00647018">
          <w:rPr>
            <w:rFonts w:cs="Times"/>
            <w:color w:val="000000"/>
          </w:rPr>
          <w:t xml:space="preserve">of </w:t>
        </w:r>
      </w:ins>
      <w:r>
        <w:rPr>
          <w:rFonts w:cs="Times"/>
          <w:color w:val="000000"/>
        </w:rPr>
        <w:t>importan</w:t>
      </w:r>
      <w:ins w:id="187" w:author="Ingo Ebersberger" w:date="2018-05-14T16:10:00Z">
        <w:r w:rsidR="00647018">
          <w:rPr>
            <w:rFonts w:cs="Times"/>
            <w:color w:val="000000"/>
          </w:rPr>
          <w:t>ce</w:t>
        </w:r>
      </w:ins>
      <w:del w:id="188" w:author="Ingo Ebersberger" w:date="2018-05-14T16:10:00Z">
        <w:r w:rsidDel="00647018">
          <w:rPr>
            <w:rFonts w:cs="Times"/>
            <w:color w:val="000000"/>
          </w:rPr>
          <w:delText>t</w:delText>
        </w:r>
      </w:del>
      <w:r>
        <w:rPr>
          <w:rFonts w:cs="Times"/>
          <w:color w:val="000000"/>
        </w:rPr>
        <w:t xml:space="preserve"> for the </w:t>
      </w:r>
      <w:proofErr w:type="spellStart"/>
      <w:ins w:id="189" w:author="Ingo Ebersberger" w:date="2018-05-14T16:10:00Z">
        <w:r w:rsidR="00647018">
          <w:rPr>
            <w:rFonts w:cs="Times"/>
            <w:color w:val="000000"/>
          </w:rPr>
          <w:t>evolutionar</w:t>
        </w:r>
        <w:proofErr w:type="spellEnd"/>
        <w:r w:rsidR="00647018">
          <w:rPr>
            <w:rFonts w:cs="Times"/>
            <w:color w:val="000000"/>
          </w:rPr>
          <w:t xml:space="preserve"> of the </w:t>
        </w:r>
      </w:ins>
      <w:r>
        <w:rPr>
          <w:rFonts w:cs="Times"/>
          <w:color w:val="000000"/>
        </w:rPr>
        <w:t xml:space="preserve">obligate parasitic lifestyle </w:t>
      </w:r>
      <w:del w:id="190" w:author="Ingo Ebersberger" w:date="2018-05-14T16:10:00Z">
        <w:r w:rsidDel="00647018">
          <w:rPr>
            <w:rFonts w:cs="Times"/>
            <w:color w:val="000000"/>
          </w:rPr>
          <w:delText>of the</w:delText>
        </w:r>
      </w:del>
      <w:ins w:id="191" w:author="Ingo Ebersberger" w:date="2018-05-14T16:10:00Z">
        <w:r w:rsidR="00647018">
          <w:rPr>
            <w:rFonts w:cs="Times"/>
            <w:color w:val="000000"/>
          </w:rPr>
          <w:t>nowadays shared by all</w:t>
        </w:r>
      </w:ins>
      <w:r>
        <w:rPr>
          <w:rFonts w:cs="Times"/>
          <w:color w:val="000000"/>
        </w:rPr>
        <w:t xml:space="preserve"> microsporidia.</w:t>
      </w:r>
      <w:bookmarkEnd w:id="183"/>
    </w:p>
    <w:p w14:paraId="1B37476C" w14:textId="77777777" w:rsidR="00515C69" w:rsidRDefault="00515C69" w:rsidP="00515C69">
      <w:pPr>
        <w:widowControl w:val="0"/>
        <w:autoSpaceDE w:val="0"/>
        <w:autoSpaceDN w:val="0"/>
        <w:adjustRightInd w:val="0"/>
        <w:spacing w:line="360" w:lineRule="auto"/>
        <w:jc w:val="both"/>
        <w:rPr>
          <w:rFonts w:cs="Times"/>
          <w:color w:val="000000"/>
        </w:rPr>
      </w:pPr>
      <w:r>
        <w:rPr>
          <w:rFonts w:cs="Times"/>
          <w:color w:val="000000"/>
        </w:rPr>
        <w:t xml:space="preserve">The functional annotation and metabolic pathway analysis of the microsporidian LCA protein set gave us more insight into the adaptation of the microsporidia to their parasitic lifestyle and the origin of the microsporidian genome reduction. The presence of E1 and E3 components of the </w:t>
      </w:r>
      <w:r w:rsidRPr="00AD6FCB">
        <w:rPr>
          <w:rFonts w:cs="Times"/>
          <w:color w:val="000000"/>
        </w:rPr>
        <w:t>pyruvate dehydrogenase complex</w:t>
      </w:r>
      <w:r>
        <w:rPr>
          <w:rFonts w:cs="Times"/>
          <w:color w:val="000000"/>
        </w:rPr>
        <w:t xml:space="preserve"> and the mitochondrial hsp70 protein support an ancestral presence of mitochondria in the ancestral microsporidia. In addition, several ancient proteins that complement gapped metabolic pathways were found in the microsporidian LCA. They suggested a more complex genome and metabolism in the LCA. However, </w:t>
      </w:r>
      <w:del w:id="192" w:author="Ingo Ebersberger" w:date="2018-05-14T16:10:00Z">
        <w:r w:rsidDel="00CA6A20">
          <w:rPr>
            <w:rFonts w:cs="Times"/>
            <w:color w:val="000000"/>
          </w:rPr>
          <w:delText xml:space="preserve">the </w:delText>
        </w:r>
      </w:del>
      <w:ins w:id="193" w:author="Ingo Ebersberger" w:date="2018-05-14T16:10:00Z">
        <w:r w:rsidR="00CA6A20">
          <w:rPr>
            <w:rFonts w:cs="Times"/>
            <w:color w:val="000000"/>
          </w:rPr>
          <w:t xml:space="preserve">our reconstruction of the metabolic network of the </w:t>
        </w:r>
      </w:ins>
      <w:r>
        <w:rPr>
          <w:rFonts w:cs="Times"/>
          <w:color w:val="000000"/>
        </w:rPr>
        <w:t xml:space="preserve">microsporidian LCA still </w:t>
      </w:r>
      <w:del w:id="194" w:author="Ingo Ebersberger" w:date="2018-05-14T16:10:00Z">
        <w:r w:rsidDel="00CA6A20">
          <w:rPr>
            <w:rFonts w:cs="Times"/>
            <w:color w:val="000000"/>
          </w:rPr>
          <w:delText xml:space="preserve">lacked </w:delText>
        </w:r>
      </w:del>
      <w:ins w:id="195" w:author="Ingo Ebersberger" w:date="2018-05-14T16:10:00Z">
        <w:r w:rsidR="00CA6A20">
          <w:rPr>
            <w:rFonts w:cs="Times"/>
            <w:color w:val="000000"/>
          </w:rPr>
          <w:t xml:space="preserve">lacks </w:t>
        </w:r>
      </w:ins>
      <w:r>
        <w:rPr>
          <w:rFonts w:cs="Times"/>
          <w:color w:val="000000"/>
        </w:rPr>
        <w:t>many main pathways</w:t>
      </w:r>
      <w:ins w:id="196" w:author="Ingo Ebersberger" w:date="2018-05-14T16:11:00Z">
        <w:r w:rsidR="00CA6A20">
          <w:rPr>
            <w:rFonts w:cs="Times"/>
            <w:color w:val="000000"/>
          </w:rPr>
          <w:t xml:space="preserve">. For example, </w:t>
        </w:r>
      </w:ins>
      <w:del w:id="197" w:author="Ingo Ebersberger" w:date="2018-05-14T16:11:00Z">
        <w:r w:rsidDel="00CA6A20">
          <w:rPr>
            <w:rFonts w:cs="Times"/>
            <w:color w:val="000000"/>
          </w:rPr>
          <w:delText xml:space="preserve"> such as </w:delText>
        </w:r>
      </w:del>
      <w:r>
        <w:rPr>
          <w:rFonts w:cs="Times"/>
          <w:color w:val="000000"/>
        </w:rPr>
        <w:t xml:space="preserve">the TCA cycle for effective energy production, and key enzymes that are required for </w:t>
      </w:r>
      <w:r w:rsidRPr="00A21FE9">
        <w:rPr>
          <w:rFonts w:cs="Times"/>
          <w:i/>
          <w:color w:val="000000"/>
        </w:rPr>
        <w:t>in vivo</w:t>
      </w:r>
      <w:r>
        <w:rPr>
          <w:rFonts w:cs="Times"/>
          <w:color w:val="000000"/>
        </w:rPr>
        <w:t xml:space="preserve"> synthesis of critical metabolites like purines and pyrimidines</w:t>
      </w:r>
      <w:ins w:id="198" w:author="Ingo Ebersberger" w:date="2018-05-14T16:11:00Z">
        <w:r w:rsidR="00CA6A20">
          <w:rPr>
            <w:rFonts w:cs="Times"/>
            <w:color w:val="000000"/>
          </w:rPr>
          <w:t xml:space="preserve"> appear absent</w:t>
        </w:r>
      </w:ins>
      <w:r>
        <w:rPr>
          <w:rFonts w:cs="Times"/>
          <w:color w:val="000000"/>
        </w:rPr>
        <w:t xml:space="preserve">. </w:t>
      </w:r>
      <w:commentRangeStart w:id="199"/>
      <w:r>
        <w:rPr>
          <w:rFonts w:cs="Times"/>
          <w:color w:val="000000"/>
        </w:rPr>
        <w:t>In summary, we fin</w:t>
      </w:r>
      <w:commentRangeEnd w:id="199"/>
      <w:r w:rsidR="00FC19C5">
        <w:rPr>
          <w:rStyle w:val="CommentReference"/>
          <w:rFonts w:asciiTheme="minorHAnsi" w:eastAsiaTheme="minorEastAsia" w:hAnsiTheme="minorHAnsi"/>
        </w:rPr>
        <w:commentReference w:id="199"/>
      </w:r>
      <w:r>
        <w:rPr>
          <w:rFonts w:cs="Times"/>
          <w:color w:val="000000"/>
        </w:rPr>
        <w:t xml:space="preserve">d </w:t>
      </w:r>
      <w:r w:rsidRPr="00D56BC4">
        <w:rPr>
          <w:rFonts w:cs="Times"/>
          <w:color w:val="000000"/>
        </w:rPr>
        <w:t xml:space="preserve">that the parasitic lifestyle </w:t>
      </w:r>
      <w:r>
        <w:rPr>
          <w:rFonts w:cs="Times"/>
          <w:color w:val="000000"/>
        </w:rPr>
        <w:t xml:space="preserve">and the genome reduction </w:t>
      </w:r>
      <w:r w:rsidRPr="00D56BC4">
        <w:rPr>
          <w:rFonts w:cs="Times"/>
          <w:color w:val="000000"/>
        </w:rPr>
        <w:t>already occurred in th</w:t>
      </w:r>
      <w:r>
        <w:rPr>
          <w:rFonts w:cs="Times"/>
          <w:color w:val="000000"/>
        </w:rPr>
        <w:t>e microsporidian LCA. This ancestral state was followed by further losses and gains during the evolution of each individual microsporidian lineage.</w:t>
      </w:r>
    </w:p>
    <w:p w14:paraId="32BBC983" w14:textId="77777777" w:rsidR="00515C69" w:rsidRDefault="00515C69" w:rsidP="00515C69">
      <w:pPr>
        <w:widowControl w:val="0"/>
        <w:autoSpaceDE w:val="0"/>
        <w:autoSpaceDN w:val="0"/>
        <w:adjustRightInd w:val="0"/>
        <w:spacing w:line="360" w:lineRule="auto"/>
        <w:jc w:val="both"/>
        <w:rPr>
          <w:rFonts w:cs="Times"/>
          <w:color w:val="000000"/>
        </w:rPr>
        <w:sectPr w:rsidR="00515C69" w:rsidSect="008352B8">
          <w:footerReference w:type="default" r:id="rId8"/>
          <w:footnotePr>
            <w:pos w:val="beneathText"/>
          </w:footnotePr>
          <w:endnotePr>
            <w:numFmt w:val="decimal"/>
          </w:endnotePr>
          <w:pgSz w:w="11906" w:h="16838"/>
          <w:pgMar w:top="1418" w:right="1814" w:bottom="1418" w:left="1814" w:header="709" w:footer="709" w:gutter="0"/>
          <w:cols w:space="708"/>
          <w:docGrid w:linePitch="360"/>
        </w:sectPr>
      </w:pPr>
    </w:p>
    <w:p w14:paraId="692E77CF" w14:textId="77777777" w:rsidR="00515C69" w:rsidRPr="007A408A" w:rsidRDefault="00515C69" w:rsidP="00515C69">
      <w:pPr>
        <w:widowControl w:val="0"/>
        <w:autoSpaceDE w:val="0"/>
        <w:autoSpaceDN w:val="0"/>
        <w:adjustRightInd w:val="0"/>
        <w:spacing w:line="360" w:lineRule="auto"/>
        <w:jc w:val="both"/>
        <w:rPr>
          <w:rFonts w:cs="Times"/>
          <w:color w:val="000000"/>
          <w:lang w:val="de-DE"/>
        </w:rPr>
      </w:pPr>
      <w:proofErr w:type="spellStart"/>
      <w:r w:rsidRPr="007A408A">
        <w:rPr>
          <w:rFonts w:cs="Times"/>
          <w:color w:val="000000"/>
          <w:lang w:val="de-DE"/>
        </w:rPr>
        <w:lastRenderedPageBreak/>
        <w:t>Mikrosporidien</w:t>
      </w:r>
      <w:proofErr w:type="spellEnd"/>
      <w:r w:rsidRPr="007A408A">
        <w:rPr>
          <w:rFonts w:cs="Times"/>
          <w:color w:val="000000"/>
          <w:lang w:val="de-DE"/>
        </w:rPr>
        <w:t xml:space="preserve"> sind sporenbildende Parasiten, die verschiedene Organismen infizieren. Die </w:t>
      </w:r>
      <w:proofErr w:type="spellStart"/>
      <w:r w:rsidRPr="007A408A">
        <w:rPr>
          <w:rFonts w:cs="Times"/>
          <w:color w:val="000000"/>
          <w:lang w:val="de-DE"/>
        </w:rPr>
        <w:t>Mikrosporidiose</w:t>
      </w:r>
      <w:proofErr w:type="spellEnd"/>
      <w:r w:rsidRPr="007A408A">
        <w:rPr>
          <w:rFonts w:cs="Times"/>
          <w:color w:val="000000"/>
          <w:lang w:val="de-DE"/>
        </w:rPr>
        <w:t xml:space="preserve"> beeinträchtig</w:t>
      </w:r>
      <w:r>
        <w:rPr>
          <w:rFonts w:cs="Times"/>
          <w:color w:val="000000"/>
          <w:lang w:val="de-DE"/>
        </w:rPr>
        <w:t xml:space="preserve">t nicht nur </w:t>
      </w:r>
      <w:r w:rsidRPr="007A408A">
        <w:rPr>
          <w:rFonts w:cs="Times"/>
          <w:color w:val="000000"/>
          <w:lang w:val="de-DE"/>
        </w:rPr>
        <w:t>die Agrarökonomie</w:t>
      </w:r>
      <w:r>
        <w:rPr>
          <w:rFonts w:cs="Times"/>
          <w:color w:val="000000"/>
          <w:lang w:val="de-DE"/>
        </w:rPr>
        <w:t>,</w:t>
      </w:r>
      <w:r w:rsidRPr="007A408A">
        <w:rPr>
          <w:rFonts w:cs="Times"/>
          <w:color w:val="000000"/>
          <w:lang w:val="de-DE"/>
        </w:rPr>
        <w:t xml:space="preserve"> </w:t>
      </w:r>
      <w:r>
        <w:rPr>
          <w:rFonts w:cs="Times"/>
          <w:color w:val="000000"/>
          <w:lang w:val="de-DE"/>
        </w:rPr>
        <w:t>sondern führt auch zu humanmedizinischen Krankheitsbildern</w:t>
      </w:r>
      <w:r w:rsidRPr="007A408A">
        <w:rPr>
          <w:rFonts w:cs="Times"/>
          <w:color w:val="000000"/>
          <w:lang w:val="de-DE"/>
        </w:rPr>
        <w:t xml:space="preserve">. </w:t>
      </w:r>
      <w:r>
        <w:rPr>
          <w:rFonts w:cs="Times"/>
          <w:color w:val="000000"/>
          <w:lang w:val="de-DE"/>
        </w:rPr>
        <w:t xml:space="preserve">Es sind </w:t>
      </w:r>
      <w:r w:rsidRPr="007A408A">
        <w:rPr>
          <w:rFonts w:cs="Times"/>
          <w:color w:val="000000"/>
          <w:lang w:val="de-DE"/>
        </w:rPr>
        <w:t xml:space="preserve">mindestens 14 </w:t>
      </w:r>
      <w:proofErr w:type="spellStart"/>
      <w:r w:rsidRPr="007A408A">
        <w:rPr>
          <w:rFonts w:cs="Times"/>
          <w:color w:val="000000"/>
          <w:lang w:val="de-DE"/>
        </w:rPr>
        <w:t>Mikrosporidien</w:t>
      </w:r>
      <w:proofErr w:type="spellEnd"/>
      <w:r w:rsidRPr="007A408A">
        <w:rPr>
          <w:rFonts w:cs="Times"/>
          <w:color w:val="000000"/>
          <w:lang w:val="de-DE"/>
        </w:rPr>
        <w:t xml:space="preserve"> </w:t>
      </w:r>
      <w:r>
        <w:rPr>
          <w:rFonts w:cs="Times"/>
          <w:color w:val="000000"/>
          <w:lang w:val="de-DE"/>
        </w:rPr>
        <w:t>bekannt</w:t>
      </w:r>
      <w:r w:rsidRPr="007A408A">
        <w:rPr>
          <w:rFonts w:cs="Times"/>
          <w:color w:val="000000"/>
          <w:lang w:val="de-DE"/>
        </w:rPr>
        <w:t xml:space="preserve">, </w:t>
      </w:r>
      <w:r>
        <w:rPr>
          <w:rFonts w:cs="Times"/>
          <w:color w:val="000000"/>
          <w:lang w:val="de-DE"/>
        </w:rPr>
        <w:t xml:space="preserve">welche </w:t>
      </w:r>
      <w:r w:rsidRPr="007A408A">
        <w:rPr>
          <w:rFonts w:cs="Times"/>
          <w:color w:val="000000"/>
          <w:lang w:val="de-DE"/>
        </w:rPr>
        <w:t xml:space="preserve">gefährliche infektiöse Krankheiten sowohl bei immunkompromittierten als auch bei immunkompetenten Menschen verursachen. Etwa 1.400 </w:t>
      </w:r>
      <w:proofErr w:type="spellStart"/>
      <w:r w:rsidRPr="007A408A">
        <w:rPr>
          <w:rFonts w:cs="Times"/>
          <w:color w:val="000000"/>
          <w:lang w:val="de-DE"/>
        </w:rPr>
        <w:t>Mikrosporidien</w:t>
      </w:r>
      <w:proofErr w:type="spellEnd"/>
      <w:r w:rsidRPr="007A408A">
        <w:rPr>
          <w:rFonts w:cs="Times"/>
          <w:color w:val="000000"/>
          <w:lang w:val="de-DE"/>
        </w:rPr>
        <w:t xml:space="preserve"> wurden </w:t>
      </w:r>
      <w:r>
        <w:rPr>
          <w:rFonts w:cs="Times"/>
          <w:color w:val="000000"/>
          <w:lang w:val="de-DE"/>
        </w:rPr>
        <w:t xml:space="preserve">bislang </w:t>
      </w:r>
      <w:r w:rsidRPr="007A408A">
        <w:rPr>
          <w:rFonts w:cs="Times"/>
          <w:color w:val="000000"/>
          <w:lang w:val="de-DE"/>
        </w:rPr>
        <w:t>beschrieben</w:t>
      </w:r>
      <w:r>
        <w:rPr>
          <w:rFonts w:cs="Times"/>
          <w:color w:val="000000"/>
          <w:lang w:val="de-DE"/>
        </w:rPr>
        <w:t xml:space="preserve">. Nach ihren Wirten </w:t>
      </w:r>
      <w:r w:rsidRPr="007A408A">
        <w:rPr>
          <w:rFonts w:cs="Times"/>
          <w:color w:val="000000"/>
          <w:lang w:val="de-DE"/>
        </w:rPr>
        <w:t xml:space="preserve">und </w:t>
      </w:r>
      <w:r>
        <w:rPr>
          <w:rFonts w:cs="Times"/>
          <w:color w:val="000000"/>
          <w:lang w:val="de-DE"/>
        </w:rPr>
        <w:t xml:space="preserve">Habitaten können sie in </w:t>
      </w:r>
      <w:r w:rsidRPr="007A408A">
        <w:rPr>
          <w:rFonts w:cs="Times"/>
          <w:color w:val="000000"/>
          <w:lang w:val="de-DE"/>
        </w:rPr>
        <w:t xml:space="preserve">drei Gruppen </w:t>
      </w:r>
      <w:r>
        <w:rPr>
          <w:rFonts w:cs="Times"/>
          <w:color w:val="000000"/>
          <w:lang w:val="de-DE"/>
        </w:rPr>
        <w:t>eingeteilt werden</w:t>
      </w:r>
      <w:r w:rsidRPr="007A408A">
        <w:rPr>
          <w:rFonts w:cs="Times"/>
          <w:color w:val="000000"/>
          <w:lang w:val="de-DE"/>
        </w:rPr>
        <w:t xml:space="preserve">, </w:t>
      </w:r>
      <w:r>
        <w:rPr>
          <w:rFonts w:cs="Times"/>
          <w:color w:val="000000"/>
          <w:lang w:val="de-DE"/>
        </w:rPr>
        <w:t xml:space="preserve">die </w:t>
      </w:r>
      <w:proofErr w:type="spellStart"/>
      <w:r w:rsidRPr="007A408A">
        <w:rPr>
          <w:rFonts w:cs="Times"/>
          <w:color w:val="000000"/>
          <w:lang w:val="de-DE"/>
        </w:rPr>
        <w:t>Aquasporidien</w:t>
      </w:r>
      <w:proofErr w:type="spellEnd"/>
      <w:r w:rsidRPr="007A408A">
        <w:rPr>
          <w:rFonts w:cs="Times"/>
          <w:color w:val="000000"/>
          <w:lang w:val="de-DE"/>
        </w:rPr>
        <w:t xml:space="preserve">, </w:t>
      </w:r>
      <w:proofErr w:type="spellStart"/>
      <w:r w:rsidRPr="007A408A">
        <w:rPr>
          <w:rFonts w:cs="Times"/>
          <w:color w:val="000000"/>
          <w:lang w:val="de-DE"/>
        </w:rPr>
        <w:t>Terresporidien</w:t>
      </w:r>
      <w:proofErr w:type="spellEnd"/>
      <w:r w:rsidRPr="007A408A">
        <w:rPr>
          <w:rFonts w:cs="Times"/>
          <w:color w:val="000000"/>
          <w:lang w:val="de-DE"/>
        </w:rPr>
        <w:t xml:space="preserve"> und</w:t>
      </w:r>
      <w:r>
        <w:rPr>
          <w:rFonts w:cs="Times"/>
          <w:color w:val="000000"/>
          <w:lang w:val="de-DE"/>
        </w:rPr>
        <w:t xml:space="preserve"> </w:t>
      </w:r>
      <w:proofErr w:type="spellStart"/>
      <w:r w:rsidRPr="007A408A">
        <w:rPr>
          <w:rFonts w:cs="Times"/>
          <w:color w:val="000000"/>
          <w:lang w:val="de-DE"/>
        </w:rPr>
        <w:t>Marinosporidien</w:t>
      </w:r>
      <w:proofErr w:type="spellEnd"/>
      <w:r w:rsidRPr="007A408A">
        <w:rPr>
          <w:rFonts w:cs="Times"/>
          <w:color w:val="000000"/>
          <w:lang w:val="de-DE"/>
        </w:rPr>
        <w:t>.</w:t>
      </w:r>
    </w:p>
    <w:p w14:paraId="36B73C82" w14:textId="77777777" w:rsidR="00515C69" w:rsidRPr="007A408A" w:rsidRDefault="00515C69" w:rsidP="00515C69">
      <w:pPr>
        <w:widowControl w:val="0"/>
        <w:autoSpaceDE w:val="0"/>
        <w:autoSpaceDN w:val="0"/>
        <w:adjustRightInd w:val="0"/>
        <w:spacing w:line="360" w:lineRule="auto"/>
        <w:jc w:val="both"/>
        <w:rPr>
          <w:rFonts w:cs="Times"/>
          <w:color w:val="000000"/>
          <w:lang w:val="de-DE"/>
        </w:rPr>
      </w:pPr>
      <w:proofErr w:type="spellStart"/>
      <w:r w:rsidRPr="007A408A">
        <w:rPr>
          <w:rFonts w:cs="Times"/>
          <w:color w:val="000000"/>
          <w:lang w:val="de-DE"/>
        </w:rPr>
        <w:t>Mikrosporidien</w:t>
      </w:r>
      <w:proofErr w:type="spellEnd"/>
      <w:r w:rsidRPr="007A408A">
        <w:rPr>
          <w:rFonts w:cs="Times"/>
          <w:color w:val="000000"/>
          <w:lang w:val="de-DE"/>
        </w:rPr>
        <w:t xml:space="preserve"> wurden </w:t>
      </w:r>
      <w:r>
        <w:rPr>
          <w:rFonts w:cs="Times"/>
          <w:color w:val="000000"/>
          <w:lang w:val="de-DE"/>
        </w:rPr>
        <w:t xml:space="preserve">erstmals 1857 </w:t>
      </w:r>
      <w:r w:rsidRPr="007A408A">
        <w:rPr>
          <w:rFonts w:cs="Times"/>
          <w:color w:val="000000"/>
          <w:lang w:val="de-DE"/>
        </w:rPr>
        <w:t xml:space="preserve">von </w:t>
      </w:r>
      <w:proofErr w:type="spellStart"/>
      <w:r w:rsidRPr="007A408A">
        <w:rPr>
          <w:rFonts w:cs="Times"/>
          <w:color w:val="000000"/>
          <w:lang w:val="de-DE"/>
        </w:rPr>
        <w:t>Naegeli</w:t>
      </w:r>
      <w:proofErr w:type="spellEnd"/>
      <w:r>
        <w:rPr>
          <w:rFonts w:cs="Times"/>
          <w:color w:val="000000"/>
          <w:lang w:val="de-DE"/>
        </w:rPr>
        <w:t xml:space="preserve"> </w:t>
      </w:r>
      <w:r w:rsidRPr="007A408A">
        <w:rPr>
          <w:rFonts w:cs="Times"/>
          <w:color w:val="000000"/>
          <w:lang w:val="de-DE"/>
        </w:rPr>
        <w:t xml:space="preserve">als Pilz klassifiziert. Wegen </w:t>
      </w:r>
      <w:r>
        <w:rPr>
          <w:rFonts w:cs="Times"/>
          <w:color w:val="000000"/>
          <w:lang w:val="de-DE"/>
        </w:rPr>
        <w:t xml:space="preserve">ihres </w:t>
      </w:r>
      <w:r w:rsidRPr="007A408A">
        <w:rPr>
          <w:rFonts w:cs="Times"/>
          <w:color w:val="000000"/>
          <w:lang w:val="de-DE"/>
        </w:rPr>
        <w:t xml:space="preserve">Mangels vieler typischen </w:t>
      </w:r>
      <w:proofErr w:type="spellStart"/>
      <w:r w:rsidRPr="007A408A">
        <w:rPr>
          <w:rFonts w:cs="Times"/>
          <w:color w:val="000000"/>
          <w:lang w:val="de-DE"/>
        </w:rPr>
        <w:t>eukaryotischen</w:t>
      </w:r>
      <w:proofErr w:type="spellEnd"/>
      <w:r w:rsidRPr="007A408A">
        <w:rPr>
          <w:rFonts w:cs="Times"/>
          <w:color w:val="000000"/>
          <w:lang w:val="de-DE"/>
        </w:rPr>
        <w:t xml:space="preserve"> Komponenten</w:t>
      </w:r>
      <w:r>
        <w:rPr>
          <w:rFonts w:cs="Times"/>
          <w:color w:val="000000"/>
          <w:lang w:val="de-DE"/>
        </w:rPr>
        <w:t xml:space="preserve"> – </w:t>
      </w:r>
      <w:r w:rsidRPr="007A408A">
        <w:rPr>
          <w:rFonts w:cs="Times"/>
          <w:color w:val="000000"/>
          <w:lang w:val="de-DE"/>
        </w:rPr>
        <w:t xml:space="preserve">wie Mitochondrien, Golgi-Apparat oder </w:t>
      </w:r>
      <w:proofErr w:type="spellStart"/>
      <w:r w:rsidRPr="007A408A">
        <w:rPr>
          <w:rFonts w:cs="Times"/>
          <w:color w:val="000000"/>
          <w:lang w:val="de-DE"/>
        </w:rPr>
        <w:t>Peroxisomen</w:t>
      </w:r>
      <w:proofErr w:type="spellEnd"/>
      <w:r w:rsidRPr="007A408A">
        <w:rPr>
          <w:rFonts w:cs="Times"/>
          <w:color w:val="000000"/>
          <w:lang w:val="de-DE"/>
        </w:rPr>
        <w:t xml:space="preserve"> </w:t>
      </w:r>
      <w:r>
        <w:rPr>
          <w:rFonts w:cs="Times"/>
          <w:color w:val="000000"/>
          <w:lang w:val="de-DE"/>
        </w:rPr>
        <w:t xml:space="preserve">– </w:t>
      </w:r>
      <w:r w:rsidRPr="007A408A">
        <w:rPr>
          <w:rFonts w:cs="Times"/>
          <w:color w:val="000000"/>
          <w:lang w:val="de-DE"/>
        </w:rPr>
        <w:t xml:space="preserve">wurden </w:t>
      </w:r>
      <w:r>
        <w:rPr>
          <w:rFonts w:cs="Times"/>
          <w:color w:val="000000"/>
          <w:lang w:val="de-DE"/>
        </w:rPr>
        <w:t xml:space="preserve">die </w:t>
      </w:r>
      <w:proofErr w:type="spellStart"/>
      <w:r w:rsidRPr="007A408A">
        <w:rPr>
          <w:rFonts w:cs="Times"/>
          <w:color w:val="000000"/>
          <w:lang w:val="de-DE"/>
        </w:rPr>
        <w:t>Mikrosporidien</w:t>
      </w:r>
      <w:proofErr w:type="spellEnd"/>
      <w:r w:rsidRPr="007A408A">
        <w:rPr>
          <w:rFonts w:cs="Times"/>
          <w:color w:val="000000"/>
          <w:lang w:val="de-DE"/>
        </w:rPr>
        <w:t xml:space="preserve"> </w:t>
      </w:r>
      <w:r>
        <w:rPr>
          <w:rFonts w:cs="Times"/>
          <w:color w:val="000000"/>
          <w:lang w:val="de-DE"/>
        </w:rPr>
        <w:t xml:space="preserve">später allerdings </w:t>
      </w:r>
      <w:r w:rsidRPr="007A408A">
        <w:rPr>
          <w:rFonts w:cs="Times"/>
          <w:color w:val="000000"/>
          <w:lang w:val="de-DE"/>
        </w:rPr>
        <w:t xml:space="preserve">zusammen mit anderen </w:t>
      </w:r>
      <w:proofErr w:type="spellStart"/>
      <w:r w:rsidRPr="007A408A">
        <w:rPr>
          <w:rFonts w:cs="Times"/>
          <w:color w:val="000000"/>
          <w:lang w:val="de-DE"/>
        </w:rPr>
        <w:t>amitochondrischen</w:t>
      </w:r>
      <w:proofErr w:type="spellEnd"/>
      <w:r w:rsidRPr="007A408A">
        <w:rPr>
          <w:rFonts w:cs="Times"/>
          <w:color w:val="000000"/>
          <w:lang w:val="de-DE"/>
        </w:rPr>
        <w:t xml:space="preserve"> Protisten innerhalb des </w:t>
      </w:r>
      <w:proofErr w:type="spellStart"/>
      <w:r w:rsidRPr="007A408A">
        <w:rPr>
          <w:rFonts w:cs="Times"/>
          <w:color w:val="000000"/>
          <w:lang w:val="de-DE"/>
        </w:rPr>
        <w:t>Archezoa</w:t>
      </w:r>
      <w:proofErr w:type="spellEnd"/>
      <w:r w:rsidRPr="007A408A">
        <w:rPr>
          <w:rFonts w:cs="Times"/>
          <w:color w:val="000000"/>
          <w:lang w:val="de-DE"/>
        </w:rPr>
        <w:t xml:space="preserve">-Reiches </w:t>
      </w:r>
      <w:r>
        <w:rPr>
          <w:rFonts w:cs="Times"/>
          <w:color w:val="000000"/>
          <w:lang w:val="de-DE"/>
        </w:rPr>
        <w:t>gruppiert</w:t>
      </w:r>
      <w:r w:rsidRPr="007A408A">
        <w:rPr>
          <w:rFonts w:cs="Times"/>
          <w:color w:val="000000"/>
          <w:lang w:val="de-DE"/>
        </w:rPr>
        <w:t>. Diese "</w:t>
      </w:r>
      <w:proofErr w:type="spellStart"/>
      <w:r w:rsidRPr="007A408A">
        <w:rPr>
          <w:rFonts w:cs="Times"/>
          <w:color w:val="000000"/>
          <w:lang w:val="de-DE"/>
        </w:rPr>
        <w:t>Microsporidia-early</w:t>
      </w:r>
      <w:proofErr w:type="spellEnd"/>
      <w:r w:rsidRPr="007A408A">
        <w:rPr>
          <w:rFonts w:cs="Times"/>
          <w:color w:val="000000"/>
          <w:lang w:val="de-DE"/>
        </w:rPr>
        <w:t xml:space="preserve">" Hypothese wurde </w:t>
      </w:r>
      <w:r>
        <w:rPr>
          <w:rFonts w:cs="Times"/>
          <w:color w:val="000000"/>
          <w:lang w:val="de-DE"/>
        </w:rPr>
        <w:t xml:space="preserve">darüber hinaus </w:t>
      </w:r>
      <w:r w:rsidRPr="007A408A">
        <w:rPr>
          <w:rFonts w:cs="Times"/>
          <w:color w:val="000000"/>
          <w:lang w:val="de-DE"/>
        </w:rPr>
        <w:t xml:space="preserve">durch einige molekulare Phylogenien unterstützt. Trotz dieser </w:t>
      </w:r>
      <w:r>
        <w:rPr>
          <w:rFonts w:cs="Times"/>
          <w:color w:val="000000"/>
          <w:lang w:val="de-DE"/>
        </w:rPr>
        <w:t xml:space="preserve">Evidenzen </w:t>
      </w:r>
      <w:r w:rsidRPr="007A408A">
        <w:rPr>
          <w:rFonts w:cs="Times"/>
          <w:color w:val="000000"/>
          <w:lang w:val="de-DE"/>
        </w:rPr>
        <w:t xml:space="preserve">wurde die </w:t>
      </w:r>
      <w:r>
        <w:rPr>
          <w:rFonts w:cs="Times"/>
          <w:color w:val="000000"/>
          <w:lang w:val="de-DE"/>
        </w:rPr>
        <w:t xml:space="preserve">phylogenetische </w:t>
      </w:r>
      <w:r w:rsidRPr="007A408A">
        <w:rPr>
          <w:rFonts w:cs="Times"/>
          <w:color w:val="000000"/>
          <w:lang w:val="de-DE"/>
        </w:rPr>
        <w:t xml:space="preserve">Platzierung </w:t>
      </w:r>
      <w:r>
        <w:rPr>
          <w:rFonts w:cs="Times"/>
          <w:color w:val="000000"/>
          <w:lang w:val="de-DE"/>
        </w:rPr>
        <w:t xml:space="preserve">der </w:t>
      </w:r>
      <w:proofErr w:type="spellStart"/>
      <w:r w:rsidRPr="007A408A">
        <w:rPr>
          <w:rFonts w:cs="Times"/>
          <w:color w:val="000000"/>
          <w:lang w:val="de-DE"/>
        </w:rPr>
        <w:t>Mikrosporidien</w:t>
      </w:r>
      <w:proofErr w:type="spellEnd"/>
      <w:r w:rsidRPr="007A408A">
        <w:rPr>
          <w:rFonts w:cs="Times"/>
          <w:color w:val="000000"/>
          <w:lang w:val="de-DE"/>
        </w:rPr>
        <w:t xml:space="preserve"> </w:t>
      </w:r>
      <w:r>
        <w:rPr>
          <w:rFonts w:cs="Times"/>
          <w:color w:val="000000"/>
          <w:lang w:val="de-DE"/>
        </w:rPr>
        <w:t>in Frage gestellt</w:t>
      </w:r>
      <w:r w:rsidRPr="007A408A">
        <w:rPr>
          <w:rFonts w:cs="Times"/>
          <w:color w:val="000000"/>
          <w:lang w:val="de-DE"/>
        </w:rPr>
        <w:t xml:space="preserve">. Zum einem </w:t>
      </w:r>
      <w:r>
        <w:rPr>
          <w:rFonts w:cs="Times"/>
          <w:color w:val="000000"/>
          <w:lang w:val="de-DE"/>
        </w:rPr>
        <w:t xml:space="preserve">werden </w:t>
      </w:r>
      <w:r w:rsidRPr="007A408A">
        <w:rPr>
          <w:rFonts w:cs="Times"/>
          <w:color w:val="000000"/>
          <w:lang w:val="de-DE"/>
        </w:rPr>
        <w:t xml:space="preserve">die Phylogenie von </w:t>
      </w:r>
      <w:proofErr w:type="spellStart"/>
      <w:r w:rsidRPr="007A408A">
        <w:rPr>
          <w:rFonts w:cs="Times"/>
          <w:color w:val="000000"/>
          <w:lang w:val="de-DE"/>
        </w:rPr>
        <w:t>Mikrosporidien</w:t>
      </w:r>
      <w:proofErr w:type="spellEnd"/>
      <w:r w:rsidRPr="007A408A">
        <w:rPr>
          <w:rFonts w:cs="Times"/>
          <w:color w:val="000000"/>
          <w:lang w:val="de-DE"/>
        </w:rPr>
        <w:t xml:space="preserve"> durch die </w:t>
      </w:r>
      <w:r>
        <w:rPr>
          <w:rFonts w:cs="Times"/>
          <w:color w:val="000000"/>
          <w:lang w:val="de-DE"/>
        </w:rPr>
        <w:t>Rekonstruktionsartefakte verzerrt</w:t>
      </w:r>
      <w:r w:rsidRPr="007A408A">
        <w:rPr>
          <w:rFonts w:cs="Times"/>
          <w:color w:val="000000"/>
          <w:lang w:val="de-DE"/>
        </w:rPr>
        <w:t xml:space="preserve">. </w:t>
      </w:r>
      <w:r>
        <w:rPr>
          <w:rFonts w:cs="Times"/>
          <w:color w:val="000000"/>
          <w:lang w:val="de-DE"/>
        </w:rPr>
        <w:t>Durch d</w:t>
      </w:r>
      <w:r w:rsidRPr="007A408A">
        <w:rPr>
          <w:rFonts w:cs="Times"/>
          <w:color w:val="000000"/>
          <w:lang w:val="de-DE"/>
        </w:rPr>
        <w:t xml:space="preserve">ie hohe </w:t>
      </w:r>
      <w:r>
        <w:rPr>
          <w:rFonts w:cs="Times"/>
          <w:color w:val="000000"/>
          <w:lang w:val="de-DE"/>
        </w:rPr>
        <w:t>Evolutionsrate</w:t>
      </w:r>
      <w:r w:rsidRPr="007A408A">
        <w:rPr>
          <w:rFonts w:cs="Times"/>
          <w:color w:val="000000"/>
          <w:lang w:val="de-DE"/>
        </w:rPr>
        <w:t xml:space="preserve"> der </w:t>
      </w:r>
      <w:proofErr w:type="spellStart"/>
      <w:r w:rsidRPr="007A408A">
        <w:rPr>
          <w:rFonts w:cs="Times"/>
          <w:color w:val="000000"/>
          <w:lang w:val="de-DE"/>
        </w:rPr>
        <w:t>mikrosporidischen</w:t>
      </w:r>
      <w:proofErr w:type="spellEnd"/>
      <w:r w:rsidRPr="007A408A">
        <w:rPr>
          <w:rFonts w:cs="Times"/>
          <w:color w:val="000000"/>
          <w:lang w:val="de-DE"/>
        </w:rPr>
        <w:t xml:space="preserve"> Proteine </w:t>
      </w:r>
      <w:r>
        <w:rPr>
          <w:rFonts w:cs="Times"/>
          <w:color w:val="000000"/>
          <w:lang w:val="de-DE"/>
        </w:rPr>
        <w:t xml:space="preserve">gruppieren sie häufig </w:t>
      </w:r>
      <w:r w:rsidRPr="007A408A">
        <w:rPr>
          <w:rFonts w:cs="Times"/>
          <w:color w:val="000000"/>
          <w:lang w:val="de-DE"/>
        </w:rPr>
        <w:t xml:space="preserve">zusammen mit anderen schnell </w:t>
      </w:r>
      <w:r>
        <w:rPr>
          <w:rFonts w:cs="Times"/>
          <w:color w:val="000000"/>
          <w:lang w:val="de-DE"/>
        </w:rPr>
        <w:t xml:space="preserve">evolvierenden Proteinen </w:t>
      </w:r>
      <w:r w:rsidRPr="007A408A">
        <w:rPr>
          <w:rFonts w:cs="Times"/>
          <w:color w:val="000000"/>
          <w:lang w:val="de-DE"/>
        </w:rPr>
        <w:t>(</w:t>
      </w:r>
      <w:proofErr w:type="spellStart"/>
      <w:r w:rsidRPr="007A408A">
        <w:rPr>
          <w:rFonts w:cs="Times"/>
          <w:color w:val="000000"/>
          <w:lang w:val="de-DE"/>
        </w:rPr>
        <w:t>long-branch-attraction</w:t>
      </w:r>
      <w:proofErr w:type="spellEnd"/>
      <w:r w:rsidRPr="007A408A">
        <w:rPr>
          <w:rFonts w:cs="Times"/>
          <w:color w:val="000000"/>
          <w:lang w:val="de-DE"/>
        </w:rPr>
        <w:t xml:space="preserve">). Darüber hinaus </w:t>
      </w:r>
      <w:r>
        <w:rPr>
          <w:rFonts w:cs="Times"/>
          <w:color w:val="000000"/>
          <w:lang w:val="de-DE"/>
        </w:rPr>
        <w:t xml:space="preserve">weist </w:t>
      </w:r>
      <w:r w:rsidRPr="007A408A">
        <w:rPr>
          <w:rFonts w:cs="Times"/>
          <w:color w:val="000000"/>
          <w:lang w:val="de-DE"/>
        </w:rPr>
        <w:t xml:space="preserve">das </w:t>
      </w:r>
      <w:proofErr w:type="spellStart"/>
      <w:r w:rsidRPr="007A408A">
        <w:rPr>
          <w:rFonts w:cs="Times"/>
          <w:color w:val="000000"/>
          <w:lang w:val="de-DE"/>
        </w:rPr>
        <w:t>mitochondriale</w:t>
      </w:r>
      <w:proofErr w:type="spellEnd"/>
      <w:r w:rsidRPr="007A408A">
        <w:rPr>
          <w:rFonts w:cs="Times"/>
          <w:color w:val="000000"/>
          <w:lang w:val="de-DE"/>
        </w:rPr>
        <w:t xml:space="preserve"> Hitzeschockprotein hsp70 </w:t>
      </w:r>
      <w:r>
        <w:rPr>
          <w:rFonts w:cs="Times"/>
          <w:color w:val="000000"/>
          <w:lang w:val="de-DE"/>
        </w:rPr>
        <w:t xml:space="preserve">darauf hin, dass die frühen </w:t>
      </w:r>
      <w:proofErr w:type="spellStart"/>
      <w:r>
        <w:rPr>
          <w:rFonts w:cs="Times"/>
          <w:color w:val="000000"/>
          <w:lang w:val="de-DE"/>
        </w:rPr>
        <w:t>Mikrosporidien</w:t>
      </w:r>
      <w:proofErr w:type="spellEnd"/>
      <w:r>
        <w:rPr>
          <w:rFonts w:cs="Times"/>
          <w:color w:val="000000"/>
          <w:lang w:val="de-DE"/>
        </w:rPr>
        <w:t xml:space="preserve"> </w:t>
      </w:r>
      <w:r w:rsidRPr="007A408A">
        <w:rPr>
          <w:rFonts w:cs="Times"/>
          <w:color w:val="000000"/>
          <w:lang w:val="de-DE"/>
        </w:rPr>
        <w:t xml:space="preserve">Mitochondrien </w:t>
      </w:r>
      <w:r>
        <w:rPr>
          <w:rFonts w:cs="Times"/>
          <w:color w:val="000000"/>
          <w:lang w:val="de-DE"/>
        </w:rPr>
        <w:t>besaßen</w:t>
      </w:r>
      <w:r w:rsidRPr="007A408A">
        <w:rPr>
          <w:rFonts w:cs="Times"/>
          <w:color w:val="000000"/>
          <w:lang w:val="de-DE"/>
        </w:rPr>
        <w:t xml:space="preserve">. </w:t>
      </w:r>
      <w:r>
        <w:rPr>
          <w:rFonts w:cs="Times"/>
          <w:color w:val="000000"/>
          <w:lang w:val="de-DE"/>
        </w:rPr>
        <w:t xml:space="preserve">Dies wiederspricht dem </w:t>
      </w:r>
      <w:r w:rsidRPr="007A408A">
        <w:rPr>
          <w:rFonts w:cs="Times"/>
          <w:color w:val="000000"/>
          <w:lang w:val="de-DE"/>
        </w:rPr>
        <w:t>morphologische</w:t>
      </w:r>
      <w:r>
        <w:rPr>
          <w:rFonts w:cs="Times"/>
          <w:color w:val="000000"/>
          <w:lang w:val="de-DE"/>
        </w:rPr>
        <w:t>n</w:t>
      </w:r>
      <w:r w:rsidRPr="007A408A">
        <w:rPr>
          <w:rFonts w:cs="Times"/>
          <w:color w:val="000000"/>
          <w:lang w:val="de-DE"/>
        </w:rPr>
        <w:t xml:space="preserve"> Hauptargument für die "</w:t>
      </w:r>
      <w:proofErr w:type="spellStart"/>
      <w:r w:rsidRPr="007A408A">
        <w:rPr>
          <w:rFonts w:cs="Times"/>
          <w:color w:val="000000"/>
          <w:lang w:val="de-DE"/>
        </w:rPr>
        <w:t>Microsporidia-early</w:t>
      </w:r>
      <w:proofErr w:type="spellEnd"/>
      <w:r w:rsidRPr="007A408A">
        <w:rPr>
          <w:rFonts w:cs="Times"/>
          <w:color w:val="000000"/>
          <w:lang w:val="de-DE"/>
        </w:rPr>
        <w:t xml:space="preserve">" Hypothese. Im Jahr 1996 wurde die Verwandtschaft zwischen Pilzen und </w:t>
      </w:r>
      <w:proofErr w:type="spellStart"/>
      <w:r w:rsidRPr="007A408A">
        <w:rPr>
          <w:rFonts w:cs="Times"/>
          <w:color w:val="000000"/>
          <w:lang w:val="de-DE"/>
        </w:rPr>
        <w:t>Mikrosporidien</w:t>
      </w:r>
      <w:proofErr w:type="spellEnd"/>
      <w:r w:rsidRPr="007A408A">
        <w:rPr>
          <w:rFonts w:cs="Times"/>
          <w:color w:val="000000"/>
          <w:lang w:val="de-DE"/>
        </w:rPr>
        <w:t xml:space="preserve"> erstmals durch molekulare phylogenetische Studien </w:t>
      </w:r>
      <w:r>
        <w:rPr>
          <w:rFonts w:cs="Times"/>
          <w:color w:val="000000"/>
          <w:lang w:val="de-DE"/>
        </w:rPr>
        <w:t>unterstützt</w:t>
      </w:r>
      <w:r w:rsidRPr="007A408A">
        <w:rPr>
          <w:rFonts w:cs="Times"/>
          <w:color w:val="000000"/>
          <w:lang w:val="de-DE"/>
        </w:rPr>
        <w:t xml:space="preserve">. </w:t>
      </w:r>
      <w:r>
        <w:rPr>
          <w:rFonts w:cs="Times"/>
          <w:color w:val="000000"/>
          <w:lang w:val="de-DE"/>
        </w:rPr>
        <w:t>V</w:t>
      </w:r>
      <w:r w:rsidRPr="007A408A">
        <w:rPr>
          <w:rFonts w:cs="Times"/>
          <w:color w:val="000000"/>
          <w:lang w:val="de-DE"/>
        </w:rPr>
        <w:t xml:space="preserve">erschiedene </w:t>
      </w:r>
      <w:r>
        <w:rPr>
          <w:rFonts w:cs="Times"/>
          <w:color w:val="000000"/>
          <w:lang w:val="de-DE"/>
        </w:rPr>
        <w:lastRenderedPageBreak/>
        <w:t>Studien</w:t>
      </w:r>
      <w:r w:rsidRPr="007A408A">
        <w:rPr>
          <w:rFonts w:cs="Times"/>
          <w:color w:val="000000"/>
          <w:lang w:val="de-DE"/>
        </w:rPr>
        <w:t xml:space="preserve">, </w:t>
      </w:r>
      <w:r>
        <w:rPr>
          <w:rFonts w:cs="Times"/>
          <w:color w:val="000000"/>
          <w:lang w:val="de-DE"/>
        </w:rPr>
        <w:t xml:space="preserve">basierend auf </w:t>
      </w:r>
      <w:r w:rsidRPr="007A408A">
        <w:rPr>
          <w:rFonts w:cs="Times"/>
          <w:color w:val="000000"/>
          <w:lang w:val="de-DE"/>
        </w:rPr>
        <w:t xml:space="preserve">einzelnen </w:t>
      </w:r>
      <w:r>
        <w:rPr>
          <w:rFonts w:cs="Times"/>
          <w:color w:val="000000"/>
          <w:lang w:val="de-DE"/>
        </w:rPr>
        <w:t xml:space="preserve">und </w:t>
      </w:r>
      <w:r w:rsidRPr="007A408A">
        <w:rPr>
          <w:rFonts w:cs="Times"/>
          <w:color w:val="000000"/>
          <w:lang w:val="de-DE"/>
        </w:rPr>
        <w:t xml:space="preserve">mehreren Genen, </w:t>
      </w:r>
      <w:r>
        <w:rPr>
          <w:rFonts w:cs="Times"/>
          <w:color w:val="000000"/>
          <w:lang w:val="de-DE"/>
        </w:rPr>
        <w:t xml:space="preserve">positionieren die </w:t>
      </w:r>
      <w:proofErr w:type="spellStart"/>
      <w:r w:rsidRPr="007A408A">
        <w:rPr>
          <w:rFonts w:cs="Times"/>
          <w:color w:val="000000"/>
          <w:lang w:val="de-DE"/>
        </w:rPr>
        <w:t>Mikrosporidien</w:t>
      </w:r>
      <w:proofErr w:type="spellEnd"/>
      <w:r w:rsidRPr="007A408A">
        <w:rPr>
          <w:rFonts w:cs="Times"/>
          <w:color w:val="000000"/>
          <w:lang w:val="de-DE"/>
        </w:rPr>
        <w:t xml:space="preserve"> </w:t>
      </w:r>
      <w:r>
        <w:rPr>
          <w:rFonts w:cs="Times"/>
          <w:color w:val="000000"/>
          <w:lang w:val="de-DE"/>
        </w:rPr>
        <w:t xml:space="preserve">unterschiedlich </w:t>
      </w:r>
      <w:r w:rsidRPr="007A408A">
        <w:rPr>
          <w:rFonts w:cs="Times"/>
          <w:color w:val="000000"/>
          <w:lang w:val="de-DE"/>
        </w:rPr>
        <w:t xml:space="preserve">in </w:t>
      </w:r>
      <w:r>
        <w:rPr>
          <w:rFonts w:cs="Times"/>
          <w:color w:val="000000"/>
          <w:lang w:val="de-DE"/>
        </w:rPr>
        <w:t>dem Stammbaum der Pilze.</w:t>
      </w:r>
      <w:r w:rsidRPr="007A408A">
        <w:rPr>
          <w:rFonts w:cs="Times"/>
          <w:color w:val="000000"/>
          <w:lang w:val="de-DE"/>
        </w:rPr>
        <w:t xml:space="preserve"> </w:t>
      </w:r>
      <w:r>
        <w:rPr>
          <w:rFonts w:cs="Times"/>
          <w:color w:val="000000"/>
          <w:lang w:val="de-DE"/>
        </w:rPr>
        <w:t xml:space="preserve">Dabei werden die </w:t>
      </w:r>
      <w:proofErr w:type="spellStart"/>
      <w:r>
        <w:rPr>
          <w:rFonts w:cs="Times"/>
          <w:color w:val="000000"/>
          <w:lang w:val="de-DE"/>
        </w:rPr>
        <w:t>Mikrosporidien</w:t>
      </w:r>
      <w:proofErr w:type="spellEnd"/>
      <w:r>
        <w:rPr>
          <w:rFonts w:cs="Times"/>
          <w:color w:val="000000"/>
          <w:lang w:val="de-DE"/>
        </w:rPr>
        <w:t xml:space="preserve"> entweder </w:t>
      </w:r>
      <w:r w:rsidRPr="007A408A">
        <w:rPr>
          <w:rFonts w:cs="Times"/>
          <w:color w:val="000000"/>
          <w:lang w:val="de-DE"/>
        </w:rPr>
        <w:t>innerhalb der</w:t>
      </w:r>
      <w:r>
        <w:rPr>
          <w:rFonts w:cs="Times"/>
          <w:color w:val="000000"/>
          <w:lang w:val="de-DE"/>
        </w:rPr>
        <w:t xml:space="preserve"> </w:t>
      </w:r>
      <w:proofErr w:type="spellStart"/>
      <w:r>
        <w:rPr>
          <w:rFonts w:cs="Times"/>
          <w:color w:val="000000"/>
          <w:lang w:val="de-DE"/>
        </w:rPr>
        <w:t>Ascomycota</w:t>
      </w:r>
      <w:proofErr w:type="spellEnd"/>
      <w:r>
        <w:rPr>
          <w:rFonts w:cs="Times"/>
          <w:color w:val="000000"/>
          <w:lang w:val="de-DE"/>
        </w:rPr>
        <w:t>,</w:t>
      </w:r>
      <w:r w:rsidRPr="007A408A">
        <w:rPr>
          <w:rFonts w:cs="Times"/>
          <w:color w:val="000000"/>
          <w:lang w:val="de-DE"/>
        </w:rPr>
        <w:t xml:space="preserve"> </w:t>
      </w:r>
      <w:proofErr w:type="spellStart"/>
      <w:r w:rsidRPr="007A408A">
        <w:rPr>
          <w:rFonts w:cs="Times"/>
          <w:color w:val="000000"/>
          <w:lang w:val="de-DE"/>
        </w:rPr>
        <w:t>Zygomycota</w:t>
      </w:r>
      <w:proofErr w:type="spellEnd"/>
      <w:r w:rsidRPr="007A408A">
        <w:rPr>
          <w:rFonts w:cs="Times"/>
          <w:color w:val="000000"/>
          <w:lang w:val="de-DE"/>
        </w:rPr>
        <w:t xml:space="preserve"> oder </w:t>
      </w:r>
      <w:proofErr w:type="spellStart"/>
      <w:r w:rsidRPr="007A408A">
        <w:rPr>
          <w:rFonts w:cs="Times"/>
          <w:color w:val="000000"/>
          <w:lang w:val="de-DE"/>
        </w:rPr>
        <w:t>Crytomycota</w:t>
      </w:r>
      <w:proofErr w:type="spellEnd"/>
      <w:r>
        <w:rPr>
          <w:rFonts w:cs="Times"/>
          <w:color w:val="000000"/>
          <w:lang w:val="de-DE"/>
        </w:rPr>
        <w:t xml:space="preserve"> positioniert</w:t>
      </w:r>
      <w:r w:rsidRPr="007A408A">
        <w:rPr>
          <w:rFonts w:cs="Times"/>
          <w:color w:val="000000"/>
          <w:lang w:val="de-DE"/>
        </w:rPr>
        <w:t xml:space="preserve">, oder als Schwestergruppe </w:t>
      </w:r>
      <w:r>
        <w:rPr>
          <w:rFonts w:cs="Times"/>
          <w:color w:val="000000"/>
          <w:lang w:val="de-DE"/>
        </w:rPr>
        <w:t xml:space="preserve">der </w:t>
      </w:r>
      <w:proofErr w:type="spellStart"/>
      <w:r w:rsidRPr="007A408A">
        <w:rPr>
          <w:rFonts w:cs="Times"/>
          <w:color w:val="000000"/>
          <w:lang w:val="de-DE"/>
        </w:rPr>
        <w:t>Ascomycota</w:t>
      </w:r>
      <w:proofErr w:type="spellEnd"/>
      <w:r w:rsidRPr="007A408A">
        <w:rPr>
          <w:rFonts w:cs="Times"/>
          <w:color w:val="000000"/>
          <w:lang w:val="de-DE"/>
        </w:rPr>
        <w:t xml:space="preserve"> und </w:t>
      </w:r>
      <w:proofErr w:type="spellStart"/>
      <w:r w:rsidRPr="007A408A">
        <w:rPr>
          <w:rFonts w:cs="Times"/>
          <w:color w:val="000000"/>
          <w:lang w:val="de-DE"/>
        </w:rPr>
        <w:t>Basidiomycota</w:t>
      </w:r>
      <w:proofErr w:type="spellEnd"/>
      <w:r w:rsidRPr="007A408A">
        <w:rPr>
          <w:rFonts w:cs="Times"/>
          <w:color w:val="000000"/>
          <w:lang w:val="de-DE"/>
        </w:rPr>
        <w:t xml:space="preserve">, </w:t>
      </w:r>
      <w:r>
        <w:rPr>
          <w:rFonts w:cs="Times"/>
          <w:color w:val="000000"/>
          <w:lang w:val="de-DE"/>
        </w:rPr>
        <w:t xml:space="preserve">oder auch </w:t>
      </w:r>
      <w:r w:rsidRPr="007A408A">
        <w:rPr>
          <w:rFonts w:cs="Times"/>
          <w:color w:val="000000"/>
          <w:lang w:val="de-DE"/>
        </w:rPr>
        <w:t>aller Pilze.</w:t>
      </w:r>
    </w:p>
    <w:p w14:paraId="2E9907D1" w14:textId="77777777" w:rsidR="00515C69" w:rsidRPr="007A408A" w:rsidRDefault="00515C69" w:rsidP="00515C69">
      <w:pPr>
        <w:widowControl w:val="0"/>
        <w:autoSpaceDE w:val="0"/>
        <w:autoSpaceDN w:val="0"/>
        <w:adjustRightInd w:val="0"/>
        <w:spacing w:line="360" w:lineRule="auto"/>
        <w:jc w:val="both"/>
        <w:rPr>
          <w:rFonts w:cs="Times"/>
          <w:color w:val="000000"/>
          <w:lang w:val="de-DE"/>
        </w:rPr>
      </w:pPr>
      <w:r>
        <w:rPr>
          <w:rFonts w:cs="Times"/>
          <w:color w:val="000000"/>
          <w:lang w:val="de-DE"/>
        </w:rPr>
        <w:t xml:space="preserve">So bleibt die </w:t>
      </w:r>
      <w:r w:rsidRPr="007A408A">
        <w:rPr>
          <w:rFonts w:cs="Times"/>
          <w:color w:val="000000"/>
          <w:lang w:val="de-DE"/>
        </w:rPr>
        <w:t xml:space="preserve">exakte Position der </w:t>
      </w:r>
      <w:proofErr w:type="spellStart"/>
      <w:r w:rsidRPr="007A408A">
        <w:rPr>
          <w:rFonts w:cs="Times"/>
          <w:color w:val="000000"/>
          <w:lang w:val="de-DE"/>
        </w:rPr>
        <w:t>Mikrosporidien</w:t>
      </w:r>
      <w:proofErr w:type="spellEnd"/>
      <w:r w:rsidRPr="007A408A">
        <w:rPr>
          <w:rFonts w:cs="Times"/>
          <w:color w:val="000000"/>
          <w:lang w:val="de-DE"/>
        </w:rPr>
        <w:t xml:space="preserve"> im </w:t>
      </w:r>
      <w:r>
        <w:rPr>
          <w:rFonts w:cs="Times"/>
          <w:color w:val="000000"/>
          <w:lang w:val="de-DE"/>
        </w:rPr>
        <w:t>Speziesbaum der Pilze immer noch ungelöst</w:t>
      </w:r>
      <w:r w:rsidRPr="007A408A">
        <w:rPr>
          <w:rFonts w:cs="Times"/>
          <w:color w:val="000000"/>
          <w:lang w:val="de-DE"/>
        </w:rPr>
        <w:t xml:space="preserve">. </w:t>
      </w:r>
      <w:r>
        <w:rPr>
          <w:rFonts w:cs="Times"/>
          <w:color w:val="000000"/>
          <w:lang w:val="de-DE"/>
        </w:rPr>
        <w:t xml:space="preserve">Dabei wird die </w:t>
      </w:r>
      <w:r w:rsidRPr="007A408A">
        <w:rPr>
          <w:rFonts w:cs="Times"/>
          <w:color w:val="000000"/>
          <w:lang w:val="de-DE"/>
        </w:rPr>
        <w:t xml:space="preserve">Bestimmung des Ursprungs </w:t>
      </w:r>
      <w:r>
        <w:rPr>
          <w:rFonts w:cs="Times"/>
          <w:color w:val="000000"/>
          <w:lang w:val="de-DE"/>
        </w:rPr>
        <w:t xml:space="preserve">der </w:t>
      </w:r>
      <w:proofErr w:type="spellStart"/>
      <w:r w:rsidRPr="007A408A">
        <w:rPr>
          <w:rFonts w:cs="Times"/>
          <w:color w:val="000000"/>
          <w:lang w:val="de-DE"/>
        </w:rPr>
        <w:t>Mikrosporidien</w:t>
      </w:r>
      <w:proofErr w:type="spellEnd"/>
      <w:r w:rsidRPr="007A408A">
        <w:rPr>
          <w:rFonts w:cs="Times"/>
          <w:color w:val="000000"/>
          <w:lang w:val="de-DE"/>
        </w:rPr>
        <w:t xml:space="preserve"> </w:t>
      </w:r>
      <w:r>
        <w:rPr>
          <w:rFonts w:cs="Times"/>
          <w:color w:val="000000"/>
          <w:lang w:val="de-DE"/>
        </w:rPr>
        <w:t xml:space="preserve">durch deren </w:t>
      </w:r>
      <w:r w:rsidRPr="007A408A">
        <w:rPr>
          <w:rFonts w:cs="Times"/>
          <w:color w:val="000000"/>
          <w:lang w:val="de-DE"/>
        </w:rPr>
        <w:t xml:space="preserve">reduzierten Genome </w:t>
      </w:r>
      <w:r>
        <w:rPr>
          <w:rFonts w:cs="Times"/>
          <w:color w:val="000000"/>
          <w:lang w:val="de-DE"/>
        </w:rPr>
        <w:t xml:space="preserve">weiter erschwert. </w:t>
      </w:r>
      <w:r w:rsidRPr="007A408A">
        <w:rPr>
          <w:rFonts w:cs="Times"/>
          <w:color w:val="000000"/>
          <w:lang w:val="de-DE"/>
        </w:rPr>
        <w:t xml:space="preserve">Als </w:t>
      </w:r>
      <w:r>
        <w:rPr>
          <w:rFonts w:cs="Times"/>
          <w:color w:val="000000"/>
          <w:lang w:val="de-DE"/>
        </w:rPr>
        <w:t xml:space="preserve">obligate </w:t>
      </w:r>
      <w:r w:rsidRPr="007A408A">
        <w:rPr>
          <w:rFonts w:cs="Times"/>
          <w:color w:val="000000"/>
          <w:lang w:val="de-DE"/>
        </w:rPr>
        <w:t>intrazelluläre Parasiten verminderten</w:t>
      </w:r>
      <w:r>
        <w:rPr>
          <w:rFonts w:cs="Times"/>
          <w:color w:val="000000"/>
          <w:lang w:val="de-DE"/>
        </w:rPr>
        <w:t xml:space="preserve"> die</w:t>
      </w:r>
      <w:r w:rsidRPr="007A408A">
        <w:rPr>
          <w:rFonts w:cs="Times"/>
          <w:color w:val="000000"/>
          <w:lang w:val="de-DE"/>
        </w:rPr>
        <w:t xml:space="preserve"> </w:t>
      </w:r>
      <w:proofErr w:type="spellStart"/>
      <w:r w:rsidRPr="007A408A">
        <w:rPr>
          <w:rFonts w:cs="Times"/>
          <w:color w:val="000000"/>
          <w:lang w:val="de-DE"/>
        </w:rPr>
        <w:t>Mikrosporidien</w:t>
      </w:r>
      <w:proofErr w:type="spellEnd"/>
      <w:r w:rsidRPr="007A408A">
        <w:rPr>
          <w:rFonts w:cs="Times"/>
          <w:color w:val="000000"/>
          <w:lang w:val="de-DE"/>
        </w:rPr>
        <w:t xml:space="preserve"> ihre</w:t>
      </w:r>
      <w:r>
        <w:rPr>
          <w:rFonts w:cs="Times"/>
          <w:color w:val="000000"/>
          <w:lang w:val="de-DE"/>
        </w:rPr>
        <w:t xml:space="preserve"> </w:t>
      </w:r>
      <w:r w:rsidRPr="007A408A">
        <w:rPr>
          <w:rFonts w:cs="Times"/>
          <w:color w:val="000000"/>
          <w:lang w:val="de-DE"/>
        </w:rPr>
        <w:t xml:space="preserve">Genome </w:t>
      </w:r>
      <w:r>
        <w:rPr>
          <w:rFonts w:cs="Times"/>
          <w:color w:val="000000"/>
          <w:lang w:val="de-DE"/>
        </w:rPr>
        <w:t xml:space="preserve">soweit das deren </w:t>
      </w:r>
      <w:r w:rsidRPr="007A408A">
        <w:rPr>
          <w:rFonts w:cs="Times"/>
          <w:color w:val="000000"/>
          <w:lang w:val="de-DE"/>
        </w:rPr>
        <w:t>Größe im Bereich bakterielle</w:t>
      </w:r>
      <w:r>
        <w:rPr>
          <w:rFonts w:cs="Times"/>
          <w:color w:val="000000"/>
          <w:lang w:val="de-DE"/>
        </w:rPr>
        <w:t xml:space="preserve">r </w:t>
      </w:r>
      <w:r w:rsidRPr="007A408A">
        <w:rPr>
          <w:rFonts w:cs="Times"/>
          <w:color w:val="000000"/>
          <w:lang w:val="de-DE"/>
        </w:rPr>
        <w:t>Genome</w:t>
      </w:r>
      <w:r>
        <w:rPr>
          <w:rFonts w:cs="Times"/>
          <w:color w:val="000000"/>
          <w:lang w:val="de-DE"/>
        </w:rPr>
        <w:t xml:space="preserve"> liegt</w:t>
      </w:r>
      <w:r w:rsidRPr="007A408A">
        <w:rPr>
          <w:rFonts w:cs="Times"/>
          <w:color w:val="000000"/>
          <w:lang w:val="de-DE"/>
        </w:rPr>
        <w:t xml:space="preserve">. Das kleinste beschriebene </w:t>
      </w:r>
      <w:proofErr w:type="spellStart"/>
      <w:r w:rsidRPr="007A408A">
        <w:rPr>
          <w:rFonts w:cs="Times"/>
          <w:color w:val="000000"/>
          <w:lang w:val="de-DE"/>
        </w:rPr>
        <w:t>eukaryotische</w:t>
      </w:r>
      <w:proofErr w:type="spellEnd"/>
      <w:r w:rsidRPr="007A408A">
        <w:rPr>
          <w:rFonts w:cs="Times"/>
          <w:color w:val="000000"/>
          <w:lang w:val="de-DE"/>
        </w:rPr>
        <w:t xml:space="preserve"> Genom von </w:t>
      </w:r>
      <w:proofErr w:type="spellStart"/>
      <w:r w:rsidRPr="00771D59">
        <w:rPr>
          <w:rFonts w:cs="Times"/>
          <w:i/>
          <w:color w:val="000000"/>
          <w:lang w:val="de-DE"/>
        </w:rPr>
        <w:t>Encephalitozoon</w:t>
      </w:r>
      <w:proofErr w:type="spellEnd"/>
      <w:r w:rsidRPr="00771D59">
        <w:rPr>
          <w:rFonts w:cs="Times"/>
          <w:i/>
          <w:color w:val="000000"/>
          <w:lang w:val="de-DE"/>
        </w:rPr>
        <w:t xml:space="preserve"> </w:t>
      </w:r>
      <w:proofErr w:type="spellStart"/>
      <w:r w:rsidRPr="00771D59">
        <w:rPr>
          <w:rFonts w:cs="Times"/>
          <w:i/>
          <w:color w:val="000000"/>
          <w:lang w:val="de-DE"/>
        </w:rPr>
        <w:t>intestinalis</w:t>
      </w:r>
      <w:proofErr w:type="spellEnd"/>
      <w:r w:rsidRPr="007A408A">
        <w:rPr>
          <w:rFonts w:cs="Times"/>
          <w:color w:val="000000"/>
          <w:lang w:val="de-DE"/>
        </w:rPr>
        <w:t xml:space="preserve"> ist </w:t>
      </w:r>
      <w:r>
        <w:rPr>
          <w:rFonts w:cs="Times"/>
          <w:color w:val="000000"/>
          <w:lang w:val="de-DE"/>
        </w:rPr>
        <w:t xml:space="preserve">mit </w:t>
      </w:r>
      <w:r w:rsidRPr="007A408A">
        <w:rPr>
          <w:rFonts w:cs="Times"/>
          <w:color w:val="000000"/>
          <w:lang w:val="de-DE"/>
        </w:rPr>
        <w:t xml:space="preserve">2,3 </w:t>
      </w:r>
      <w:proofErr w:type="spellStart"/>
      <w:r w:rsidRPr="007A408A">
        <w:rPr>
          <w:rFonts w:cs="Times"/>
          <w:color w:val="000000"/>
          <w:lang w:val="de-DE"/>
        </w:rPr>
        <w:t>Mbp</w:t>
      </w:r>
      <w:proofErr w:type="spellEnd"/>
      <w:r>
        <w:rPr>
          <w:rFonts w:cs="Times"/>
          <w:color w:val="000000"/>
          <w:lang w:val="de-DE"/>
        </w:rPr>
        <w:t xml:space="preserve"> </w:t>
      </w:r>
      <w:r w:rsidRPr="007A408A">
        <w:rPr>
          <w:rFonts w:cs="Times"/>
          <w:color w:val="000000"/>
          <w:lang w:val="de-DE"/>
        </w:rPr>
        <w:t xml:space="preserve">etwa halb so groß wie das von </w:t>
      </w:r>
      <w:r w:rsidRPr="00771D59">
        <w:rPr>
          <w:rFonts w:cs="Times"/>
          <w:i/>
          <w:color w:val="000000"/>
          <w:lang w:val="de-DE"/>
        </w:rPr>
        <w:t>Escherichia coli</w:t>
      </w:r>
      <w:r w:rsidRPr="007A408A">
        <w:rPr>
          <w:rFonts w:cs="Times"/>
          <w:color w:val="000000"/>
          <w:lang w:val="de-DE"/>
        </w:rPr>
        <w:t xml:space="preserve">. </w:t>
      </w:r>
      <w:r>
        <w:rPr>
          <w:rFonts w:cs="Times"/>
          <w:color w:val="000000"/>
          <w:lang w:val="de-DE"/>
        </w:rPr>
        <w:t xml:space="preserve">Die </w:t>
      </w:r>
      <w:r w:rsidRPr="007A408A">
        <w:rPr>
          <w:rFonts w:cs="Times"/>
          <w:color w:val="000000"/>
          <w:lang w:val="de-DE"/>
        </w:rPr>
        <w:t xml:space="preserve">geringe Anzahl von protein-kodierenden Genen (weniger als 4.000) </w:t>
      </w:r>
      <w:r>
        <w:rPr>
          <w:rFonts w:cs="Times"/>
          <w:color w:val="000000"/>
          <w:lang w:val="de-DE"/>
        </w:rPr>
        <w:t>deutet darauf hin</w:t>
      </w:r>
      <w:r w:rsidRPr="007A408A">
        <w:rPr>
          <w:rFonts w:cs="Times"/>
          <w:color w:val="000000"/>
          <w:lang w:val="de-DE"/>
        </w:rPr>
        <w:t xml:space="preserve">, dass </w:t>
      </w:r>
      <w:r>
        <w:rPr>
          <w:rFonts w:cs="Times"/>
          <w:color w:val="000000"/>
          <w:lang w:val="de-DE"/>
        </w:rPr>
        <w:t xml:space="preserve">die Genome der </w:t>
      </w:r>
      <w:proofErr w:type="spellStart"/>
      <w:r w:rsidRPr="007A408A">
        <w:rPr>
          <w:rFonts w:cs="Times"/>
          <w:color w:val="000000"/>
          <w:lang w:val="de-DE"/>
        </w:rPr>
        <w:t>Mikrosporidien</w:t>
      </w:r>
      <w:proofErr w:type="spellEnd"/>
      <w:r w:rsidRPr="007A408A">
        <w:rPr>
          <w:rFonts w:cs="Times"/>
          <w:color w:val="000000"/>
          <w:lang w:val="de-DE"/>
        </w:rPr>
        <w:t xml:space="preserve"> nur Gene enthalten</w:t>
      </w:r>
      <w:r>
        <w:rPr>
          <w:rFonts w:cs="Times"/>
          <w:color w:val="000000"/>
          <w:lang w:val="de-DE"/>
        </w:rPr>
        <w:t xml:space="preserve"> </w:t>
      </w:r>
      <w:r w:rsidRPr="007A408A">
        <w:rPr>
          <w:rFonts w:cs="Times"/>
          <w:color w:val="000000"/>
          <w:lang w:val="de-DE"/>
        </w:rPr>
        <w:t xml:space="preserve">die für ihr Überleben und ihre Entwicklung </w:t>
      </w:r>
      <w:r>
        <w:rPr>
          <w:rFonts w:cs="Times"/>
          <w:color w:val="000000"/>
          <w:lang w:val="de-DE"/>
        </w:rPr>
        <w:t>essentiell sind</w:t>
      </w:r>
      <w:r w:rsidRPr="007A408A">
        <w:rPr>
          <w:rFonts w:cs="Times"/>
          <w:color w:val="000000"/>
          <w:lang w:val="de-DE"/>
        </w:rPr>
        <w:t>. Darüber hinaus feh</w:t>
      </w:r>
      <w:r>
        <w:rPr>
          <w:rFonts w:cs="Times"/>
          <w:color w:val="000000"/>
          <w:lang w:val="de-DE"/>
        </w:rPr>
        <w:t xml:space="preserve">len den </w:t>
      </w:r>
      <w:proofErr w:type="spellStart"/>
      <w:r>
        <w:rPr>
          <w:rFonts w:cs="Times"/>
          <w:color w:val="000000"/>
          <w:lang w:val="de-DE"/>
        </w:rPr>
        <w:t>Mikrosporidien</w:t>
      </w:r>
      <w:proofErr w:type="spellEnd"/>
      <w:r w:rsidRPr="007A408A">
        <w:rPr>
          <w:rFonts w:cs="Times"/>
          <w:color w:val="000000"/>
          <w:lang w:val="de-DE"/>
        </w:rPr>
        <w:t xml:space="preserve"> mehrere Stoffwechselwege</w:t>
      </w:r>
      <w:r>
        <w:rPr>
          <w:rFonts w:cs="Times"/>
          <w:color w:val="000000"/>
          <w:lang w:val="de-DE"/>
        </w:rPr>
        <w:t xml:space="preserve">, </w:t>
      </w:r>
      <w:r w:rsidRPr="007A408A">
        <w:rPr>
          <w:rFonts w:cs="Times"/>
          <w:color w:val="000000"/>
          <w:lang w:val="de-DE"/>
        </w:rPr>
        <w:t xml:space="preserve">wie der Zitronensäurezyklus, die oxidative Phosphorylierung oder die </w:t>
      </w:r>
      <w:r w:rsidRPr="000D370A">
        <w:rPr>
          <w:rFonts w:cs="Times"/>
          <w:i/>
          <w:color w:val="000000"/>
          <w:lang w:val="de-DE"/>
        </w:rPr>
        <w:t xml:space="preserve">de </w:t>
      </w:r>
      <w:proofErr w:type="spellStart"/>
      <w:r w:rsidRPr="000D370A">
        <w:rPr>
          <w:rFonts w:cs="Times"/>
          <w:i/>
          <w:color w:val="000000"/>
          <w:lang w:val="de-DE"/>
        </w:rPr>
        <w:t>novo</w:t>
      </w:r>
      <w:proofErr w:type="spellEnd"/>
      <w:r w:rsidRPr="007A408A">
        <w:rPr>
          <w:rFonts w:cs="Times"/>
          <w:color w:val="000000"/>
          <w:lang w:val="de-DE"/>
        </w:rPr>
        <w:t xml:space="preserve"> Biosynthese von Nukleotiden. Dies führt zu einer obligaten Abhängigkeit </w:t>
      </w:r>
      <w:r>
        <w:rPr>
          <w:rFonts w:cs="Times"/>
          <w:color w:val="000000"/>
          <w:lang w:val="de-DE"/>
        </w:rPr>
        <w:t xml:space="preserve">vom Wirt für </w:t>
      </w:r>
      <w:r w:rsidRPr="007A408A">
        <w:rPr>
          <w:rFonts w:cs="Times"/>
          <w:color w:val="000000"/>
          <w:lang w:val="de-DE"/>
        </w:rPr>
        <w:t xml:space="preserve">viele primäre </w:t>
      </w:r>
      <w:proofErr w:type="spellStart"/>
      <w:r w:rsidRPr="007A408A">
        <w:rPr>
          <w:rFonts w:cs="Times"/>
          <w:color w:val="000000"/>
          <w:lang w:val="de-DE"/>
        </w:rPr>
        <w:t>Metabolite</w:t>
      </w:r>
      <w:proofErr w:type="spellEnd"/>
      <w:r w:rsidRPr="007A408A">
        <w:rPr>
          <w:rFonts w:cs="Times"/>
          <w:color w:val="000000"/>
          <w:lang w:val="de-DE"/>
        </w:rPr>
        <w:t xml:space="preserve">. Das </w:t>
      </w:r>
      <w:proofErr w:type="spellStart"/>
      <w:r w:rsidRPr="007A408A">
        <w:rPr>
          <w:rFonts w:cs="Times"/>
          <w:color w:val="000000"/>
          <w:lang w:val="de-DE"/>
        </w:rPr>
        <w:t>uncharakterisierte</w:t>
      </w:r>
      <w:proofErr w:type="spellEnd"/>
      <w:r w:rsidRPr="007A408A">
        <w:rPr>
          <w:rFonts w:cs="Times"/>
          <w:color w:val="000000"/>
          <w:lang w:val="de-DE"/>
        </w:rPr>
        <w:t xml:space="preserve"> hsp70-Protein setzt jedoch ein </w:t>
      </w:r>
      <w:r>
        <w:rPr>
          <w:rFonts w:cs="Times"/>
          <w:color w:val="000000"/>
          <w:lang w:val="de-DE"/>
        </w:rPr>
        <w:t xml:space="preserve">komplexeres </w:t>
      </w:r>
      <w:r w:rsidRPr="007A408A">
        <w:rPr>
          <w:rFonts w:cs="Times"/>
          <w:color w:val="000000"/>
          <w:lang w:val="de-DE"/>
        </w:rPr>
        <w:t xml:space="preserve">Genom des </w:t>
      </w:r>
      <w:proofErr w:type="spellStart"/>
      <w:r w:rsidRPr="007A408A">
        <w:rPr>
          <w:rFonts w:cs="Times"/>
          <w:color w:val="000000"/>
          <w:lang w:val="de-DE"/>
        </w:rPr>
        <w:t>mikrosporidischen</w:t>
      </w:r>
      <w:proofErr w:type="spellEnd"/>
      <w:r w:rsidRPr="007A408A">
        <w:rPr>
          <w:rFonts w:cs="Times"/>
          <w:color w:val="000000"/>
          <w:lang w:val="de-DE"/>
        </w:rPr>
        <w:t xml:space="preserve"> Vorfahren voraus. Folglich </w:t>
      </w:r>
      <w:r>
        <w:rPr>
          <w:rFonts w:cs="Times"/>
          <w:color w:val="000000"/>
          <w:lang w:val="de-DE"/>
        </w:rPr>
        <w:t xml:space="preserve">ist </w:t>
      </w:r>
      <w:r w:rsidRPr="007A408A">
        <w:rPr>
          <w:rFonts w:cs="Times"/>
          <w:color w:val="000000"/>
          <w:lang w:val="de-DE"/>
        </w:rPr>
        <w:t xml:space="preserve">die Reduktion </w:t>
      </w:r>
      <w:r>
        <w:rPr>
          <w:rFonts w:cs="Times"/>
          <w:color w:val="000000"/>
          <w:lang w:val="de-DE"/>
        </w:rPr>
        <w:t xml:space="preserve">der </w:t>
      </w:r>
      <w:proofErr w:type="spellStart"/>
      <w:r w:rsidRPr="007A408A">
        <w:rPr>
          <w:rFonts w:cs="Times"/>
          <w:color w:val="000000"/>
          <w:lang w:val="de-DE"/>
        </w:rPr>
        <w:t>mikrosporidischen</w:t>
      </w:r>
      <w:proofErr w:type="spellEnd"/>
      <w:r w:rsidRPr="007A408A">
        <w:rPr>
          <w:rFonts w:cs="Times"/>
          <w:color w:val="000000"/>
          <w:lang w:val="de-DE"/>
        </w:rPr>
        <w:t xml:space="preserve"> Genome und Stoffwechselwege auf Sekundärprozesse zurückzuführen.</w:t>
      </w:r>
    </w:p>
    <w:p w14:paraId="3FCDA66E" w14:textId="77777777" w:rsidR="00515C69" w:rsidRPr="007A408A" w:rsidRDefault="00515C69" w:rsidP="00515C69">
      <w:pPr>
        <w:widowControl w:val="0"/>
        <w:autoSpaceDE w:val="0"/>
        <w:autoSpaceDN w:val="0"/>
        <w:adjustRightInd w:val="0"/>
        <w:spacing w:line="360" w:lineRule="auto"/>
        <w:jc w:val="both"/>
        <w:rPr>
          <w:rFonts w:cs="Times"/>
          <w:color w:val="000000"/>
          <w:lang w:val="de-DE"/>
        </w:rPr>
      </w:pPr>
      <w:proofErr w:type="spellStart"/>
      <w:r w:rsidRPr="007A408A">
        <w:rPr>
          <w:rFonts w:cs="Times"/>
          <w:color w:val="000000"/>
          <w:lang w:val="de-DE"/>
        </w:rPr>
        <w:t>Mikrosporidien</w:t>
      </w:r>
      <w:proofErr w:type="spellEnd"/>
      <w:r w:rsidRPr="007A408A">
        <w:rPr>
          <w:rFonts w:cs="Times"/>
          <w:color w:val="000000"/>
          <w:lang w:val="de-DE"/>
        </w:rPr>
        <w:t xml:space="preserve"> </w:t>
      </w:r>
      <w:r>
        <w:rPr>
          <w:rFonts w:cs="Times"/>
          <w:color w:val="000000"/>
          <w:lang w:val="de-DE"/>
        </w:rPr>
        <w:t xml:space="preserve">können als </w:t>
      </w:r>
      <w:r w:rsidRPr="007A408A">
        <w:rPr>
          <w:rFonts w:cs="Times"/>
          <w:color w:val="000000"/>
          <w:lang w:val="de-DE"/>
        </w:rPr>
        <w:t xml:space="preserve">Modellorganismen für die Untersuchung </w:t>
      </w:r>
      <w:r>
        <w:rPr>
          <w:rFonts w:cs="Times"/>
          <w:color w:val="000000"/>
          <w:lang w:val="de-DE"/>
        </w:rPr>
        <w:t xml:space="preserve">eines </w:t>
      </w:r>
      <w:r w:rsidRPr="007A408A">
        <w:rPr>
          <w:rFonts w:cs="Times"/>
          <w:color w:val="000000"/>
          <w:lang w:val="de-DE"/>
        </w:rPr>
        <w:t xml:space="preserve">minimalen </w:t>
      </w:r>
      <w:proofErr w:type="spellStart"/>
      <w:r w:rsidRPr="007A408A">
        <w:rPr>
          <w:rFonts w:cs="Times"/>
          <w:color w:val="000000"/>
          <w:lang w:val="de-DE"/>
        </w:rPr>
        <w:t>eukaryotischen</w:t>
      </w:r>
      <w:proofErr w:type="spellEnd"/>
      <w:r w:rsidRPr="007A408A">
        <w:rPr>
          <w:rFonts w:cs="Times"/>
          <w:color w:val="000000"/>
          <w:lang w:val="de-DE"/>
        </w:rPr>
        <w:t xml:space="preserve"> Genoms und obligate</w:t>
      </w:r>
      <w:r>
        <w:rPr>
          <w:rFonts w:cs="Times"/>
          <w:color w:val="000000"/>
          <w:lang w:val="de-DE"/>
        </w:rPr>
        <w:t>r</w:t>
      </w:r>
      <w:r w:rsidRPr="007A408A">
        <w:rPr>
          <w:rFonts w:cs="Times"/>
          <w:color w:val="000000"/>
          <w:lang w:val="de-DE"/>
        </w:rPr>
        <w:t xml:space="preserve"> </w:t>
      </w:r>
      <w:proofErr w:type="spellStart"/>
      <w:r w:rsidRPr="007A408A">
        <w:rPr>
          <w:rFonts w:cs="Times"/>
          <w:color w:val="000000"/>
          <w:lang w:val="de-DE"/>
        </w:rPr>
        <w:t>endoparasitischen</w:t>
      </w:r>
      <w:proofErr w:type="spellEnd"/>
      <w:r w:rsidRPr="007A408A">
        <w:rPr>
          <w:rFonts w:cs="Times"/>
          <w:color w:val="000000"/>
          <w:lang w:val="de-DE"/>
        </w:rPr>
        <w:t xml:space="preserve"> Lebensweise</w:t>
      </w:r>
      <w:r>
        <w:rPr>
          <w:rFonts w:cs="Times"/>
          <w:color w:val="000000"/>
          <w:lang w:val="de-DE"/>
        </w:rPr>
        <w:t>n</w:t>
      </w:r>
      <w:r w:rsidRPr="007A408A">
        <w:rPr>
          <w:rFonts w:cs="Times"/>
          <w:color w:val="000000"/>
          <w:lang w:val="de-DE"/>
        </w:rPr>
        <w:t xml:space="preserve"> in Eukaryoten</w:t>
      </w:r>
      <w:r>
        <w:rPr>
          <w:rFonts w:cs="Times"/>
          <w:color w:val="000000"/>
          <w:lang w:val="de-DE"/>
        </w:rPr>
        <w:t xml:space="preserve"> dienen</w:t>
      </w:r>
      <w:r w:rsidRPr="007A408A">
        <w:rPr>
          <w:rFonts w:cs="Times"/>
          <w:color w:val="000000"/>
          <w:lang w:val="de-DE"/>
        </w:rPr>
        <w:t xml:space="preserve">. Darüber hinaus ist ein tieferes Verständnis der </w:t>
      </w:r>
      <w:proofErr w:type="spellStart"/>
      <w:r w:rsidRPr="007A408A">
        <w:rPr>
          <w:rFonts w:cs="Times"/>
          <w:color w:val="000000"/>
          <w:lang w:val="de-DE"/>
        </w:rPr>
        <w:t>mikrosporidischen</w:t>
      </w:r>
      <w:proofErr w:type="spellEnd"/>
      <w:r w:rsidRPr="007A408A">
        <w:rPr>
          <w:rFonts w:cs="Times"/>
          <w:color w:val="000000"/>
          <w:lang w:val="de-DE"/>
        </w:rPr>
        <w:t xml:space="preserve"> Physiologie erforderlich, um </w:t>
      </w:r>
      <w:r>
        <w:rPr>
          <w:rFonts w:cs="Times"/>
          <w:color w:val="000000"/>
          <w:lang w:val="de-DE"/>
        </w:rPr>
        <w:t xml:space="preserve">es als </w:t>
      </w:r>
      <w:r w:rsidRPr="007A408A">
        <w:rPr>
          <w:rFonts w:cs="Times"/>
          <w:color w:val="000000"/>
          <w:lang w:val="de-DE"/>
        </w:rPr>
        <w:t xml:space="preserve">Pathogen besser zu bewältigen. Dennoch gibt es </w:t>
      </w:r>
      <w:r>
        <w:rPr>
          <w:rFonts w:cs="Times"/>
          <w:color w:val="000000"/>
          <w:lang w:val="de-DE"/>
        </w:rPr>
        <w:t xml:space="preserve">bislang nur wenig Studien </w:t>
      </w:r>
      <w:r w:rsidRPr="007A408A">
        <w:rPr>
          <w:rFonts w:cs="Times"/>
          <w:color w:val="000000"/>
          <w:lang w:val="de-DE"/>
        </w:rPr>
        <w:t xml:space="preserve">über die </w:t>
      </w:r>
      <w:proofErr w:type="spellStart"/>
      <w:r w:rsidRPr="007A408A">
        <w:rPr>
          <w:rFonts w:cs="Times"/>
          <w:color w:val="000000"/>
          <w:lang w:val="de-DE"/>
        </w:rPr>
        <w:t>mikrosporidische</w:t>
      </w:r>
      <w:proofErr w:type="spellEnd"/>
      <w:r w:rsidRPr="007A408A">
        <w:rPr>
          <w:rFonts w:cs="Times"/>
          <w:color w:val="000000"/>
          <w:lang w:val="de-DE"/>
        </w:rPr>
        <w:t xml:space="preserve"> Evolution und ihren Metabolismus. Zum einen behindert die obligate </w:t>
      </w:r>
      <w:proofErr w:type="spellStart"/>
      <w:r w:rsidRPr="007A408A">
        <w:rPr>
          <w:rFonts w:cs="Times"/>
          <w:color w:val="000000"/>
          <w:lang w:val="de-DE"/>
        </w:rPr>
        <w:t>endoparasitische</w:t>
      </w:r>
      <w:proofErr w:type="spellEnd"/>
      <w:r w:rsidRPr="007A408A">
        <w:rPr>
          <w:rFonts w:cs="Times"/>
          <w:color w:val="000000"/>
          <w:lang w:val="de-DE"/>
        </w:rPr>
        <w:t xml:space="preserve"> Lebensweise die Untersuchung von </w:t>
      </w:r>
      <w:proofErr w:type="spellStart"/>
      <w:r w:rsidRPr="007A408A">
        <w:rPr>
          <w:rFonts w:cs="Times"/>
          <w:color w:val="000000"/>
          <w:lang w:val="de-DE"/>
        </w:rPr>
        <w:t>Mikrosporidien</w:t>
      </w:r>
      <w:proofErr w:type="spellEnd"/>
      <w:r w:rsidRPr="007A408A">
        <w:rPr>
          <w:rFonts w:cs="Times"/>
          <w:color w:val="000000"/>
          <w:lang w:val="de-DE"/>
        </w:rPr>
        <w:t xml:space="preserve">. </w:t>
      </w:r>
      <w:r>
        <w:rPr>
          <w:rFonts w:cs="Times"/>
          <w:color w:val="000000"/>
          <w:lang w:val="de-DE"/>
        </w:rPr>
        <w:t>Darüber hinaus steht f</w:t>
      </w:r>
      <w:r w:rsidRPr="007A408A">
        <w:rPr>
          <w:rFonts w:cs="Times"/>
          <w:color w:val="000000"/>
          <w:lang w:val="de-DE"/>
        </w:rPr>
        <w:t xml:space="preserve">ür </w:t>
      </w:r>
      <w:proofErr w:type="spellStart"/>
      <w:r w:rsidRPr="007A408A">
        <w:rPr>
          <w:rFonts w:cs="Times"/>
          <w:color w:val="000000"/>
          <w:lang w:val="de-DE"/>
        </w:rPr>
        <w:t>Mikrosporidien</w:t>
      </w:r>
      <w:proofErr w:type="spellEnd"/>
      <w:r w:rsidRPr="007A408A">
        <w:rPr>
          <w:rFonts w:cs="Times"/>
          <w:color w:val="000000"/>
          <w:lang w:val="de-DE"/>
        </w:rPr>
        <w:t xml:space="preserve"> keine Technik zur genetischen Modifikation zur Verfügung. </w:t>
      </w:r>
      <w:r>
        <w:rPr>
          <w:rFonts w:cs="Times"/>
          <w:color w:val="000000"/>
          <w:lang w:val="de-DE"/>
        </w:rPr>
        <w:t xml:space="preserve">Deshalb </w:t>
      </w:r>
      <w:r w:rsidRPr="007A408A">
        <w:rPr>
          <w:rFonts w:cs="Times"/>
          <w:color w:val="000000"/>
          <w:lang w:val="de-DE"/>
        </w:rPr>
        <w:t xml:space="preserve">bedarf es einer umfassenden vergleichenden Analyse der </w:t>
      </w:r>
      <w:proofErr w:type="spellStart"/>
      <w:r w:rsidRPr="007A408A">
        <w:rPr>
          <w:rFonts w:cs="Times"/>
          <w:color w:val="000000"/>
          <w:lang w:val="de-DE"/>
        </w:rPr>
        <w:t>Mikrosporidien</w:t>
      </w:r>
      <w:proofErr w:type="spellEnd"/>
      <w:r w:rsidRPr="007A408A">
        <w:rPr>
          <w:rFonts w:cs="Times"/>
          <w:color w:val="000000"/>
          <w:lang w:val="de-DE"/>
        </w:rPr>
        <w:t>.</w:t>
      </w:r>
    </w:p>
    <w:p w14:paraId="4F76AB11" w14:textId="77777777" w:rsidR="00515C69" w:rsidRPr="007A408A" w:rsidRDefault="00515C69" w:rsidP="00515C69">
      <w:pPr>
        <w:widowControl w:val="0"/>
        <w:autoSpaceDE w:val="0"/>
        <w:autoSpaceDN w:val="0"/>
        <w:adjustRightInd w:val="0"/>
        <w:spacing w:line="360" w:lineRule="auto"/>
        <w:jc w:val="both"/>
        <w:rPr>
          <w:rFonts w:cs="Times"/>
          <w:color w:val="000000"/>
          <w:lang w:val="de-DE"/>
        </w:rPr>
      </w:pPr>
      <w:r>
        <w:rPr>
          <w:rFonts w:cs="Times"/>
          <w:color w:val="000000"/>
          <w:lang w:val="de-DE"/>
        </w:rPr>
        <w:t>Wir untersuchten daher</w:t>
      </w:r>
      <w:r w:rsidRPr="007A408A">
        <w:rPr>
          <w:rFonts w:cs="Times"/>
          <w:color w:val="000000"/>
          <w:lang w:val="de-DE"/>
        </w:rPr>
        <w:t xml:space="preserve"> die Entwicklungsgeschichte der heutigen </w:t>
      </w:r>
      <w:proofErr w:type="spellStart"/>
      <w:r w:rsidRPr="007A408A">
        <w:rPr>
          <w:rFonts w:cs="Times"/>
          <w:color w:val="000000"/>
          <w:lang w:val="de-DE"/>
        </w:rPr>
        <w:t>Mikrosporidien</w:t>
      </w:r>
      <w:proofErr w:type="spellEnd"/>
      <w:r w:rsidRPr="007A408A">
        <w:rPr>
          <w:rFonts w:cs="Times"/>
          <w:color w:val="000000"/>
          <w:lang w:val="de-DE"/>
        </w:rPr>
        <w:t xml:space="preserve"> durch die Rekonstruktion und Untersuchung ihre</w:t>
      </w:r>
      <w:r>
        <w:rPr>
          <w:rFonts w:cs="Times"/>
          <w:color w:val="000000"/>
          <w:lang w:val="de-DE"/>
        </w:rPr>
        <w:t>s</w:t>
      </w:r>
      <w:r w:rsidRPr="007A408A">
        <w:rPr>
          <w:rFonts w:cs="Times"/>
          <w:color w:val="000000"/>
          <w:lang w:val="de-DE"/>
        </w:rPr>
        <w:t xml:space="preserve"> letzten gemeinsamen Vorfahre</w:t>
      </w:r>
      <w:r>
        <w:rPr>
          <w:rFonts w:cs="Times"/>
          <w:color w:val="000000"/>
          <w:lang w:val="de-DE"/>
        </w:rPr>
        <w:t>ns</w:t>
      </w:r>
      <w:r w:rsidRPr="007A408A">
        <w:rPr>
          <w:rFonts w:cs="Times"/>
          <w:color w:val="000000"/>
          <w:lang w:val="de-DE"/>
        </w:rPr>
        <w:t xml:space="preserve"> (LCA). Für eine intuitive Datenanalyse der phylogenetischen Profile der </w:t>
      </w:r>
      <w:proofErr w:type="spellStart"/>
      <w:r w:rsidRPr="007A408A">
        <w:rPr>
          <w:rFonts w:cs="Times"/>
          <w:color w:val="000000"/>
          <w:lang w:val="de-DE"/>
        </w:rPr>
        <w:t>Mikrosporidien</w:t>
      </w:r>
      <w:proofErr w:type="spellEnd"/>
      <w:r w:rsidRPr="007A408A">
        <w:rPr>
          <w:rFonts w:cs="Times"/>
          <w:color w:val="000000"/>
          <w:lang w:val="de-DE"/>
        </w:rPr>
        <w:t xml:space="preserve"> entwickelten wir </w:t>
      </w:r>
      <w:proofErr w:type="spellStart"/>
      <w:r w:rsidRPr="007A408A">
        <w:rPr>
          <w:rFonts w:cs="Times"/>
          <w:color w:val="000000"/>
          <w:lang w:val="de-DE"/>
        </w:rPr>
        <w:t>PhyloProfile</w:t>
      </w:r>
      <w:proofErr w:type="spellEnd"/>
      <w:r w:rsidRPr="007A408A">
        <w:rPr>
          <w:rFonts w:cs="Times"/>
          <w:color w:val="000000"/>
          <w:lang w:val="de-DE"/>
        </w:rPr>
        <w:t xml:space="preserve">, ein Programm für dynamische Visualisierung und Untersuchung </w:t>
      </w:r>
      <w:r>
        <w:rPr>
          <w:rFonts w:cs="Times"/>
          <w:color w:val="000000"/>
          <w:lang w:val="de-DE"/>
        </w:rPr>
        <w:t xml:space="preserve">von phylogenetischen Profilen. Durch die Verbindung mit </w:t>
      </w:r>
      <w:r w:rsidRPr="007A408A">
        <w:rPr>
          <w:rFonts w:cs="Times"/>
          <w:color w:val="000000"/>
          <w:lang w:val="de-DE"/>
        </w:rPr>
        <w:t>anderen</w:t>
      </w:r>
      <w:r>
        <w:rPr>
          <w:rFonts w:cs="Times"/>
          <w:color w:val="000000"/>
          <w:lang w:val="de-DE"/>
        </w:rPr>
        <w:t>,</w:t>
      </w:r>
      <w:r w:rsidRPr="007A408A">
        <w:rPr>
          <w:rFonts w:cs="Times"/>
          <w:color w:val="000000"/>
          <w:lang w:val="de-DE"/>
        </w:rPr>
        <w:t xml:space="preserve"> zusätzlichen Informationsebenen</w:t>
      </w:r>
      <w:r>
        <w:rPr>
          <w:rFonts w:cs="Times"/>
          <w:color w:val="000000"/>
          <w:lang w:val="de-DE"/>
        </w:rPr>
        <w:t xml:space="preserve"> –</w:t>
      </w:r>
      <w:r w:rsidRPr="007A408A">
        <w:rPr>
          <w:rFonts w:cs="Times"/>
          <w:color w:val="000000"/>
          <w:lang w:val="de-DE"/>
        </w:rPr>
        <w:t xml:space="preserve"> </w:t>
      </w:r>
      <w:r>
        <w:rPr>
          <w:rFonts w:cs="Times"/>
          <w:color w:val="000000"/>
          <w:lang w:val="de-DE"/>
        </w:rPr>
        <w:t xml:space="preserve">die in das </w:t>
      </w:r>
      <w:r w:rsidRPr="007A408A">
        <w:rPr>
          <w:rFonts w:cs="Times"/>
          <w:color w:val="000000"/>
          <w:lang w:val="de-DE"/>
        </w:rPr>
        <w:t xml:space="preserve">An- und Abwesenheitsmuster der </w:t>
      </w:r>
      <w:proofErr w:type="spellStart"/>
      <w:r w:rsidRPr="007A408A">
        <w:rPr>
          <w:rFonts w:cs="Times"/>
          <w:color w:val="000000"/>
          <w:lang w:val="de-DE"/>
        </w:rPr>
        <w:t>mikrosporidischen</w:t>
      </w:r>
      <w:proofErr w:type="spellEnd"/>
      <w:r w:rsidRPr="007A408A">
        <w:rPr>
          <w:rFonts w:cs="Times"/>
          <w:color w:val="000000"/>
          <w:lang w:val="de-DE"/>
        </w:rPr>
        <w:t xml:space="preserve"> Genen </w:t>
      </w:r>
      <w:r>
        <w:rPr>
          <w:rFonts w:cs="Times"/>
          <w:color w:val="000000"/>
          <w:lang w:val="de-DE"/>
        </w:rPr>
        <w:t xml:space="preserve">integriert werden – erlaubt </w:t>
      </w:r>
      <w:proofErr w:type="spellStart"/>
      <w:r>
        <w:rPr>
          <w:rFonts w:cs="Times"/>
          <w:color w:val="000000"/>
          <w:lang w:val="de-DE"/>
        </w:rPr>
        <w:t>PhyloProfile</w:t>
      </w:r>
      <w:proofErr w:type="spellEnd"/>
      <w:r>
        <w:rPr>
          <w:rFonts w:cs="Times"/>
          <w:color w:val="000000"/>
          <w:lang w:val="de-DE"/>
        </w:rPr>
        <w:t xml:space="preserve"> eine Analyse auch in großen Stammbäumen</w:t>
      </w:r>
      <w:r w:rsidRPr="007A408A">
        <w:rPr>
          <w:rFonts w:cs="Times"/>
          <w:color w:val="000000"/>
          <w:lang w:val="de-DE"/>
        </w:rPr>
        <w:t xml:space="preserve">. </w:t>
      </w:r>
      <w:proofErr w:type="spellStart"/>
      <w:r w:rsidRPr="007A408A">
        <w:rPr>
          <w:rFonts w:cs="Times"/>
          <w:color w:val="000000"/>
          <w:lang w:val="de-DE"/>
        </w:rPr>
        <w:t>PhyloProfile</w:t>
      </w:r>
      <w:proofErr w:type="spellEnd"/>
      <w:r w:rsidRPr="007A408A">
        <w:rPr>
          <w:rFonts w:cs="Times"/>
          <w:color w:val="000000"/>
          <w:lang w:val="de-DE"/>
        </w:rPr>
        <w:t xml:space="preserve"> schließt</w:t>
      </w:r>
      <w:r>
        <w:rPr>
          <w:rFonts w:cs="Times"/>
          <w:color w:val="000000"/>
          <w:lang w:val="de-DE"/>
        </w:rPr>
        <w:t xml:space="preserve"> damit eine </w:t>
      </w:r>
      <w:r w:rsidRPr="007A408A">
        <w:rPr>
          <w:rFonts w:cs="Times"/>
          <w:color w:val="000000"/>
          <w:lang w:val="de-DE"/>
        </w:rPr>
        <w:t xml:space="preserve">methodologische Lücke um die evolutionäre Geschichte und die gegenwärtige Verteilung großer </w:t>
      </w:r>
      <w:r>
        <w:rPr>
          <w:rFonts w:cs="Times"/>
          <w:color w:val="000000"/>
          <w:lang w:val="de-DE"/>
        </w:rPr>
        <w:t>–</w:t>
      </w:r>
      <w:r w:rsidRPr="007A408A">
        <w:rPr>
          <w:rFonts w:cs="Times"/>
          <w:color w:val="000000"/>
          <w:lang w:val="de-DE"/>
        </w:rPr>
        <w:t xml:space="preserve"> </w:t>
      </w:r>
      <w:r>
        <w:rPr>
          <w:rFonts w:cs="Times"/>
          <w:color w:val="000000"/>
          <w:lang w:val="de-DE"/>
        </w:rPr>
        <w:t xml:space="preserve">auch </w:t>
      </w:r>
      <w:r w:rsidRPr="007A408A">
        <w:rPr>
          <w:rFonts w:cs="Times"/>
          <w:color w:val="000000"/>
          <w:lang w:val="de-DE"/>
        </w:rPr>
        <w:t xml:space="preserve">vollständiger </w:t>
      </w:r>
      <w:r>
        <w:rPr>
          <w:rFonts w:cs="Times"/>
          <w:color w:val="000000"/>
          <w:lang w:val="de-DE"/>
        </w:rPr>
        <w:t>–</w:t>
      </w:r>
      <w:r w:rsidRPr="007A408A">
        <w:rPr>
          <w:rFonts w:cs="Times"/>
          <w:color w:val="000000"/>
          <w:lang w:val="de-DE"/>
        </w:rPr>
        <w:t xml:space="preserve"> </w:t>
      </w:r>
      <w:proofErr w:type="spellStart"/>
      <w:r>
        <w:rPr>
          <w:rFonts w:cs="Times"/>
          <w:color w:val="000000"/>
          <w:lang w:val="de-DE"/>
        </w:rPr>
        <w:t>Gensets</w:t>
      </w:r>
      <w:proofErr w:type="spellEnd"/>
      <w:r>
        <w:rPr>
          <w:rFonts w:cs="Times"/>
          <w:color w:val="000000"/>
          <w:lang w:val="de-DE"/>
        </w:rPr>
        <w:t xml:space="preserve"> </w:t>
      </w:r>
      <w:r w:rsidRPr="007A408A">
        <w:rPr>
          <w:rFonts w:cs="Times"/>
          <w:color w:val="000000"/>
          <w:lang w:val="de-DE"/>
        </w:rPr>
        <w:t xml:space="preserve">und die funktionalere Analyse einzelner Proteine zu beschreiben. </w:t>
      </w:r>
    </w:p>
    <w:p w14:paraId="168D949A" w14:textId="77777777" w:rsidR="00515C69" w:rsidRPr="007A408A" w:rsidRDefault="00515C69" w:rsidP="00515C69">
      <w:pPr>
        <w:widowControl w:val="0"/>
        <w:autoSpaceDE w:val="0"/>
        <w:autoSpaceDN w:val="0"/>
        <w:adjustRightInd w:val="0"/>
        <w:spacing w:line="360" w:lineRule="auto"/>
        <w:jc w:val="both"/>
        <w:rPr>
          <w:rFonts w:cs="Times"/>
          <w:color w:val="000000"/>
          <w:lang w:val="de-DE"/>
        </w:rPr>
      </w:pPr>
      <w:r w:rsidRPr="007A408A">
        <w:rPr>
          <w:rFonts w:cs="Times"/>
          <w:color w:val="000000"/>
          <w:lang w:val="de-DE"/>
        </w:rPr>
        <w:t xml:space="preserve">Außerdem </w:t>
      </w:r>
      <w:r>
        <w:rPr>
          <w:rFonts w:cs="Times"/>
          <w:color w:val="000000"/>
          <w:lang w:val="de-DE"/>
        </w:rPr>
        <w:t xml:space="preserve">präsentieren </w:t>
      </w:r>
      <w:r w:rsidRPr="007A408A">
        <w:rPr>
          <w:rFonts w:cs="Times"/>
          <w:color w:val="000000"/>
          <w:lang w:val="de-DE"/>
        </w:rPr>
        <w:t xml:space="preserve">wir </w:t>
      </w:r>
      <w:proofErr w:type="spellStart"/>
      <w:r w:rsidRPr="007A408A">
        <w:rPr>
          <w:rFonts w:cs="Times"/>
          <w:color w:val="000000"/>
          <w:lang w:val="de-DE"/>
        </w:rPr>
        <w:t>HamFAS</w:t>
      </w:r>
      <w:proofErr w:type="spellEnd"/>
      <w:r w:rsidRPr="007A408A">
        <w:rPr>
          <w:rFonts w:cs="Times"/>
          <w:color w:val="000000"/>
          <w:lang w:val="de-DE"/>
        </w:rPr>
        <w:t xml:space="preserve">, einen neuen Ansatz zur zuverlässigen funktionellen Annotation von Proteinen. </w:t>
      </w:r>
      <w:proofErr w:type="spellStart"/>
      <w:r w:rsidRPr="007A408A">
        <w:rPr>
          <w:rFonts w:cs="Times"/>
          <w:color w:val="000000"/>
          <w:lang w:val="de-DE"/>
        </w:rPr>
        <w:t>HamFAS</w:t>
      </w:r>
      <w:proofErr w:type="spellEnd"/>
      <w:r w:rsidRPr="007A408A">
        <w:rPr>
          <w:rFonts w:cs="Times"/>
          <w:color w:val="000000"/>
          <w:lang w:val="de-DE"/>
        </w:rPr>
        <w:t xml:space="preserve"> integriert eine gezielte </w:t>
      </w:r>
      <w:proofErr w:type="spellStart"/>
      <w:r w:rsidRPr="007A408A">
        <w:rPr>
          <w:rFonts w:cs="Times"/>
          <w:color w:val="000000"/>
          <w:lang w:val="de-DE"/>
        </w:rPr>
        <w:t>Ortholog</w:t>
      </w:r>
      <w:r>
        <w:rPr>
          <w:rFonts w:cs="Times"/>
          <w:color w:val="000000"/>
          <w:lang w:val="de-DE"/>
        </w:rPr>
        <w:t>en</w:t>
      </w:r>
      <w:proofErr w:type="spellEnd"/>
      <w:r w:rsidRPr="007A408A">
        <w:rPr>
          <w:rFonts w:cs="Times"/>
          <w:color w:val="000000"/>
          <w:lang w:val="de-DE"/>
        </w:rPr>
        <w:t xml:space="preserve">-Suche basierend auf dem </w:t>
      </w:r>
      <w:proofErr w:type="spellStart"/>
      <w:r w:rsidRPr="007A408A">
        <w:rPr>
          <w:rFonts w:cs="Times"/>
          <w:color w:val="000000"/>
          <w:lang w:val="de-DE"/>
        </w:rPr>
        <w:t>HaMStR</w:t>
      </w:r>
      <w:proofErr w:type="spellEnd"/>
      <w:r w:rsidRPr="007A408A">
        <w:rPr>
          <w:rFonts w:cs="Times"/>
          <w:color w:val="000000"/>
          <w:lang w:val="de-DE"/>
        </w:rPr>
        <w:t xml:space="preserve">-Algorithmus mit einer gewichteten Bewertung von Feature Architektur Ähnlichkeiten (FAS) zwischen </w:t>
      </w:r>
      <w:proofErr w:type="spellStart"/>
      <w:r w:rsidRPr="007A408A">
        <w:rPr>
          <w:rFonts w:cs="Times"/>
          <w:color w:val="000000"/>
          <w:lang w:val="de-DE"/>
        </w:rPr>
        <w:t>Orthologen</w:t>
      </w:r>
      <w:proofErr w:type="spellEnd"/>
      <w:r w:rsidRPr="007A408A">
        <w:rPr>
          <w:rFonts w:cs="Times"/>
          <w:color w:val="000000"/>
          <w:lang w:val="de-DE"/>
        </w:rPr>
        <w:t xml:space="preserve">. </w:t>
      </w:r>
      <w:r>
        <w:rPr>
          <w:rFonts w:cs="Times"/>
          <w:color w:val="000000"/>
          <w:lang w:val="de-DE"/>
        </w:rPr>
        <w:t>F</w:t>
      </w:r>
      <w:r w:rsidRPr="007A408A">
        <w:rPr>
          <w:rFonts w:cs="Times"/>
          <w:color w:val="000000"/>
          <w:lang w:val="de-DE"/>
        </w:rPr>
        <w:t xml:space="preserve">ür ein </w:t>
      </w:r>
      <w:proofErr w:type="spellStart"/>
      <w:r w:rsidRPr="007A408A">
        <w:rPr>
          <w:rFonts w:cs="Times"/>
          <w:color w:val="000000"/>
          <w:lang w:val="de-DE"/>
        </w:rPr>
        <w:t>Seed</w:t>
      </w:r>
      <w:proofErr w:type="spellEnd"/>
      <w:r>
        <w:rPr>
          <w:rFonts w:cs="Times"/>
          <w:color w:val="000000"/>
          <w:lang w:val="de-DE"/>
        </w:rPr>
        <w:t>-P</w:t>
      </w:r>
      <w:r w:rsidRPr="007A408A">
        <w:rPr>
          <w:rFonts w:cs="Times"/>
          <w:color w:val="000000"/>
          <w:lang w:val="de-DE"/>
        </w:rPr>
        <w:t xml:space="preserve">rotein </w:t>
      </w:r>
      <w:r>
        <w:rPr>
          <w:rFonts w:cs="Times"/>
          <w:color w:val="000000"/>
          <w:lang w:val="de-DE"/>
        </w:rPr>
        <w:t xml:space="preserve">identifizieren wir </w:t>
      </w:r>
      <w:proofErr w:type="spellStart"/>
      <w:r w:rsidRPr="007A408A">
        <w:rPr>
          <w:rFonts w:cs="Times"/>
          <w:color w:val="000000"/>
          <w:lang w:val="de-DE"/>
        </w:rPr>
        <w:t>Orthologe</w:t>
      </w:r>
      <w:proofErr w:type="spellEnd"/>
      <w:r w:rsidRPr="007A408A">
        <w:rPr>
          <w:rFonts w:cs="Times"/>
          <w:color w:val="000000"/>
          <w:lang w:val="de-DE"/>
        </w:rPr>
        <w:t xml:space="preserve"> in Referenzspezies, deren Proteine </w:t>
      </w:r>
      <w:r>
        <w:rPr>
          <w:rFonts w:cs="Times"/>
          <w:color w:val="000000"/>
          <w:lang w:val="de-DE"/>
        </w:rPr>
        <w:t xml:space="preserve">bereits durch eine </w:t>
      </w:r>
      <w:r w:rsidRPr="007A408A">
        <w:rPr>
          <w:rFonts w:cs="Times"/>
          <w:color w:val="000000"/>
          <w:lang w:val="de-DE"/>
        </w:rPr>
        <w:t xml:space="preserve">manuelle </w:t>
      </w:r>
      <w:r>
        <w:rPr>
          <w:rFonts w:cs="Times"/>
          <w:color w:val="000000"/>
          <w:lang w:val="de-DE"/>
        </w:rPr>
        <w:t xml:space="preserve">Annotation in </w:t>
      </w:r>
      <w:r w:rsidRPr="007A408A">
        <w:rPr>
          <w:rFonts w:cs="Times"/>
          <w:color w:val="000000"/>
          <w:lang w:val="de-DE"/>
        </w:rPr>
        <w:t>KEGG-</w:t>
      </w:r>
      <w:proofErr w:type="spellStart"/>
      <w:r w:rsidRPr="007A408A">
        <w:rPr>
          <w:rFonts w:cs="Times"/>
          <w:color w:val="000000"/>
          <w:lang w:val="de-DE"/>
        </w:rPr>
        <w:t>Ortholog</w:t>
      </w:r>
      <w:proofErr w:type="spellEnd"/>
      <w:r w:rsidRPr="007A408A">
        <w:rPr>
          <w:rFonts w:cs="Times"/>
          <w:color w:val="000000"/>
          <w:lang w:val="de-DE"/>
        </w:rPr>
        <w:t xml:space="preserve"> (KO)-Gruppen </w:t>
      </w:r>
      <w:r>
        <w:rPr>
          <w:rFonts w:cs="Times"/>
          <w:color w:val="000000"/>
          <w:lang w:val="de-DE"/>
        </w:rPr>
        <w:t xml:space="preserve">eingeordnet </w:t>
      </w:r>
      <w:r w:rsidRPr="007A408A">
        <w:rPr>
          <w:rFonts w:cs="Times"/>
          <w:color w:val="000000"/>
          <w:lang w:val="de-DE"/>
        </w:rPr>
        <w:t xml:space="preserve">wurden. </w:t>
      </w:r>
      <w:r>
        <w:rPr>
          <w:rFonts w:cs="Times"/>
          <w:color w:val="000000"/>
          <w:lang w:val="de-DE"/>
        </w:rPr>
        <w:t>Z</w:t>
      </w:r>
      <w:r w:rsidRPr="007A408A">
        <w:rPr>
          <w:rFonts w:cs="Times"/>
          <w:color w:val="000000"/>
          <w:lang w:val="de-DE"/>
        </w:rPr>
        <w:t xml:space="preserve">wischen den </w:t>
      </w:r>
      <w:proofErr w:type="spellStart"/>
      <w:r w:rsidRPr="007A408A">
        <w:rPr>
          <w:rFonts w:cs="Times"/>
          <w:color w:val="000000"/>
          <w:lang w:val="de-DE"/>
        </w:rPr>
        <w:t>Orthologen</w:t>
      </w:r>
      <w:proofErr w:type="spellEnd"/>
      <w:r w:rsidRPr="007A408A">
        <w:rPr>
          <w:rFonts w:cs="Times"/>
          <w:color w:val="000000"/>
          <w:lang w:val="de-DE"/>
        </w:rPr>
        <w:t xml:space="preserve"> und den </w:t>
      </w:r>
      <w:proofErr w:type="spellStart"/>
      <w:r w:rsidRPr="007A408A">
        <w:rPr>
          <w:rFonts w:cs="Times"/>
          <w:color w:val="000000"/>
          <w:lang w:val="de-DE"/>
        </w:rPr>
        <w:t>Seed</w:t>
      </w:r>
      <w:proofErr w:type="spellEnd"/>
      <w:r>
        <w:rPr>
          <w:rFonts w:cs="Times"/>
          <w:color w:val="000000"/>
          <w:lang w:val="de-DE"/>
        </w:rPr>
        <w:t>-P</w:t>
      </w:r>
      <w:r w:rsidRPr="007A408A">
        <w:rPr>
          <w:rFonts w:cs="Times"/>
          <w:color w:val="000000"/>
          <w:lang w:val="de-DE"/>
        </w:rPr>
        <w:t>roteinen werden</w:t>
      </w:r>
      <w:r>
        <w:rPr>
          <w:rFonts w:cs="Times"/>
          <w:color w:val="000000"/>
          <w:lang w:val="de-DE"/>
        </w:rPr>
        <w:t xml:space="preserve"> d</w:t>
      </w:r>
      <w:r w:rsidRPr="007A408A">
        <w:rPr>
          <w:rFonts w:cs="Times"/>
          <w:color w:val="000000"/>
          <w:lang w:val="de-DE"/>
        </w:rPr>
        <w:t xml:space="preserve">ie FAS-Werte berechnet. Anschließend berechnen wir paarweise FAS-Werte für alle Referenzproteine innerhalb einer KO-Gruppe. Der mittlere FAS-Wert einer Gruppe dient dann als </w:t>
      </w:r>
      <w:proofErr w:type="spellStart"/>
      <w:r w:rsidRPr="007A408A">
        <w:rPr>
          <w:rFonts w:cs="Times"/>
          <w:color w:val="000000"/>
          <w:lang w:val="de-DE"/>
        </w:rPr>
        <w:t>Cutoff</w:t>
      </w:r>
      <w:proofErr w:type="spellEnd"/>
      <w:r w:rsidRPr="007A408A">
        <w:rPr>
          <w:rFonts w:cs="Times"/>
          <w:color w:val="000000"/>
          <w:lang w:val="de-DE"/>
        </w:rPr>
        <w:t xml:space="preserve">, der überschritten werden muss, um die Übertragung seines KO-Identifikation an den </w:t>
      </w:r>
      <w:proofErr w:type="spellStart"/>
      <w:r w:rsidRPr="007A408A">
        <w:rPr>
          <w:rFonts w:cs="Times"/>
          <w:color w:val="000000"/>
          <w:lang w:val="de-DE"/>
        </w:rPr>
        <w:t>Seed</w:t>
      </w:r>
      <w:proofErr w:type="spellEnd"/>
      <w:r w:rsidRPr="007A408A">
        <w:rPr>
          <w:rFonts w:cs="Times"/>
          <w:color w:val="000000"/>
          <w:lang w:val="de-DE"/>
        </w:rPr>
        <w:t xml:space="preserve"> zu rechtfertigen. Wir </w:t>
      </w:r>
      <w:proofErr w:type="spellStart"/>
      <w:r w:rsidRPr="007A408A">
        <w:rPr>
          <w:rFonts w:cs="Times"/>
          <w:color w:val="000000"/>
          <w:lang w:val="de-DE"/>
        </w:rPr>
        <w:t>benchmarkten</w:t>
      </w:r>
      <w:proofErr w:type="spellEnd"/>
      <w:r w:rsidRPr="007A408A">
        <w:rPr>
          <w:rFonts w:cs="Times"/>
          <w:color w:val="000000"/>
          <w:lang w:val="de-DE"/>
        </w:rPr>
        <w:t xml:space="preserve"> die Performance von </w:t>
      </w:r>
      <w:proofErr w:type="spellStart"/>
      <w:r w:rsidRPr="007A408A">
        <w:rPr>
          <w:rFonts w:cs="Times"/>
          <w:color w:val="000000"/>
          <w:lang w:val="de-DE"/>
        </w:rPr>
        <w:t>HamFAS</w:t>
      </w:r>
      <w:proofErr w:type="spellEnd"/>
      <w:r w:rsidRPr="007A408A">
        <w:rPr>
          <w:rFonts w:cs="Times"/>
          <w:color w:val="000000"/>
          <w:lang w:val="de-DE"/>
        </w:rPr>
        <w:t xml:space="preserve"> mit einem manuell </w:t>
      </w:r>
      <w:proofErr w:type="spellStart"/>
      <w:r w:rsidRPr="007A408A">
        <w:rPr>
          <w:rFonts w:cs="Times"/>
          <w:color w:val="000000"/>
          <w:lang w:val="de-DE"/>
        </w:rPr>
        <w:t>kuratierten</w:t>
      </w:r>
      <w:proofErr w:type="spellEnd"/>
      <w:r>
        <w:rPr>
          <w:rFonts w:cs="Times"/>
          <w:color w:val="000000"/>
          <w:lang w:val="de-DE"/>
        </w:rPr>
        <w:t>,</w:t>
      </w:r>
      <w:r w:rsidRPr="007A408A">
        <w:rPr>
          <w:rFonts w:cs="Times"/>
          <w:color w:val="000000"/>
          <w:lang w:val="de-DE"/>
        </w:rPr>
        <w:t xml:space="preserve"> KO-annotierten</w:t>
      </w:r>
      <w:r>
        <w:rPr>
          <w:rFonts w:cs="Times"/>
          <w:color w:val="000000"/>
          <w:lang w:val="de-DE"/>
        </w:rPr>
        <w:t>,</w:t>
      </w:r>
      <w:r w:rsidRPr="007A408A">
        <w:rPr>
          <w:rFonts w:cs="Times"/>
          <w:color w:val="000000"/>
          <w:lang w:val="de-DE"/>
        </w:rPr>
        <w:t xml:space="preserve"> Hefeprotein-Set. </w:t>
      </w:r>
      <w:proofErr w:type="spellStart"/>
      <w:r w:rsidRPr="007A408A">
        <w:rPr>
          <w:rFonts w:cs="Times"/>
          <w:color w:val="000000"/>
          <w:lang w:val="de-DE"/>
        </w:rPr>
        <w:t>HamFAS</w:t>
      </w:r>
      <w:proofErr w:type="spellEnd"/>
      <w:r w:rsidRPr="007A408A">
        <w:rPr>
          <w:rFonts w:cs="Times"/>
          <w:color w:val="000000"/>
          <w:lang w:val="de-DE"/>
        </w:rPr>
        <w:t xml:space="preserve"> </w:t>
      </w:r>
      <w:r>
        <w:rPr>
          <w:rFonts w:cs="Times"/>
          <w:color w:val="000000"/>
          <w:lang w:val="de-DE"/>
        </w:rPr>
        <w:t xml:space="preserve">erzielte </w:t>
      </w:r>
      <w:r w:rsidRPr="007A408A">
        <w:rPr>
          <w:rFonts w:cs="Times"/>
          <w:color w:val="000000"/>
          <w:lang w:val="de-DE"/>
        </w:rPr>
        <w:t>die beste Genauigkeit (98,5%) im Vergleich zu zwei State-</w:t>
      </w:r>
      <w:proofErr w:type="spellStart"/>
      <w:r w:rsidRPr="007A408A">
        <w:rPr>
          <w:rFonts w:cs="Times"/>
          <w:color w:val="000000"/>
          <w:lang w:val="de-DE"/>
        </w:rPr>
        <w:t>of</w:t>
      </w:r>
      <w:proofErr w:type="spellEnd"/>
      <w:r w:rsidRPr="007A408A">
        <w:rPr>
          <w:rFonts w:cs="Times"/>
          <w:color w:val="000000"/>
          <w:lang w:val="de-DE"/>
        </w:rPr>
        <w:t>-</w:t>
      </w:r>
      <w:proofErr w:type="spellStart"/>
      <w:r w:rsidRPr="007A408A">
        <w:rPr>
          <w:rFonts w:cs="Times"/>
          <w:color w:val="000000"/>
          <w:lang w:val="de-DE"/>
        </w:rPr>
        <w:t>the</w:t>
      </w:r>
      <w:proofErr w:type="spellEnd"/>
      <w:r w:rsidRPr="007A408A">
        <w:rPr>
          <w:rFonts w:cs="Times"/>
          <w:color w:val="000000"/>
          <w:lang w:val="de-DE"/>
        </w:rPr>
        <w:t xml:space="preserve">-Art Annotationstools von KEGG, KAAS und </w:t>
      </w:r>
      <w:proofErr w:type="spellStart"/>
      <w:r w:rsidRPr="007A408A">
        <w:rPr>
          <w:rFonts w:cs="Times"/>
          <w:color w:val="000000"/>
          <w:lang w:val="de-DE"/>
        </w:rPr>
        <w:t>BlastKOALA</w:t>
      </w:r>
      <w:proofErr w:type="spellEnd"/>
      <w:r w:rsidRPr="007A408A">
        <w:rPr>
          <w:rFonts w:cs="Times"/>
          <w:color w:val="000000"/>
          <w:lang w:val="de-DE"/>
        </w:rPr>
        <w:t xml:space="preserve">. Darüber hinaus </w:t>
      </w:r>
      <w:r>
        <w:rPr>
          <w:rFonts w:cs="Times"/>
          <w:color w:val="000000"/>
          <w:lang w:val="de-DE"/>
        </w:rPr>
        <w:t xml:space="preserve">zeigte </w:t>
      </w:r>
      <w:proofErr w:type="spellStart"/>
      <w:r w:rsidRPr="007A408A">
        <w:rPr>
          <w:rFonts w:cs="Times"/>
          <w:color w:val="000000"/>
          <w:lang w:val="de-DE"/>
        </w:rPr>
        <w:t>HamFAS</w:t>
      </w:r>
      <w:proofErr w:type="spellEnd"/>
      <w:r w:rsidRPr="007A408A">
        <w:rPr>
          <w:rFonts w:cs="Times"/>
          <w:color w:val="000000"/>
          <w:lang w:val="de-DE"/>
        </w:rPr>
        <w:t xml:space="preserve"> </w:t>
      </w:r>
      <w:r>
        <w:rPr>
          <w:rFonts w:cs="Times"/>
          <w:color w:val="000000"/>
          <w:lang w:val="de-DE"/>
        </w:rPr>
        <w:t xml:space="preserve">eine höhere Sensitivität, da es dank der Verwendung von </w:t>
      </w:r>
      <w:r w:rsidRPr="007A408A">
        <w:rPr>
          <w:rFonts w:cs="Times"/>
          <w:color w:val="000000"/>
          <w:lang w:val="de-DE"/>
        </w:rPr>
        <w:t xml:space="preserve">Hidden </w:t>
      </w:r>
      <w:proofErr w:type="spellStart"/>
      <w:r w:rsidRPr="007A408A">
        <w:rPr>
          <w:rFonts w:cs="Times"/>
          <w:color w:val="000000"/>
          <w:lang w:val="de-DE"/>
        </w:rPr>
        <w:t>Markov</w:t>
      </w:r>
      <w:proofErr w:type="spellEnd"/>
      <w:r w:rsidRPr="007A408A">
        <w:rPr>
          <w:rFonts w:cs="Times"/>
          <w:color w:val="000000"/>
          <w:lang w:val="de-DE"/>
        </w:rPr>
        <w:t xml:space="preserve"> Modelle</w:t>
      </w:r>
      <w:r>
        <w:rPr>
          <w:rFonts w:cs="Times"/>
          <w:color w:val="000000"/>
          <w:lang w:val="de-DE"/>
        </w:rPr>
        <w:t>n auch</w:t>
      </w:r>
      <w:r w:rsidRPr="007A408A">
        <w:rPr>
          <w:rFonts w:cs="Times"/>
          <w:color w:val="000000"/>
          <w:lang w:val="de-DE"/>
        </w:rPr>
        <w:t xml:space="preserve"> </w:t>
      </w:r>
      <w:proofErr w:type="spellStart"/>
      <w:r w:rsidRPr="007A408A">
        <w:rPr>
          <w:rFonts w:cs="Times"/>
          <w:color w:val="000000"/>
          <w:lang w:val="de-DE"/>
        </w:rPr>
        <w:t>Orthologe</w:t>
      </w:r>
      <w:proofErr w:type="spellEnd"/>
      <w:r w:rsidRPr="007A408A">
        <w:rPr>
          <w:rFonts w:cs="Times"/>
          <w:color w:val="000000"/>
          <w:lang w:val="de-DE"/>
        </w:rPr>
        <w:t xml:space="preserve"> zwischen </w:t>
      </w:r>
      <w:r>
        <w:rPr>
          <w:rFonts w:cs="Times"/>
          <w:color w:val="000000"/>
          <w:lang w:val="de-DE"/>
        </w:rPr>
        <w:t xml:space="preserve">weiter </w:t>
      </w:r>
      <w:r w:rsidRPr="007A408A">
        <w:rPr>
          <w:rFonts w:cs="Times"/>
          <w:color w:val="000000"/>
          <w:lang w:val="de-DE"/>
        </w:rPr>
        <w:t xml:space="preserve">entfernt verwandten Arten </w:t>
      </w:r>
      <w:r>
        <w:rPr>
          <w:rFonts w:cs="Times"/>
          <w:color w:val="000000"/>
          <w:lang w:val="de-DE"/>
        </w:rPr>
        <w:t xml:space="preserve">bestimmen konnte. Hier findet </w:t>
      </w:r>
      <w:proofErr w:type="spellStart"/>
      <w:r>
        <w:rPr>
          <w:rFonts w:cs="Times"/>
          <w:color w:val="000000"/>
          <w:lang w:val="de-DE"/>
        </w:rPr>
        <w:t>HamFAS</w:t>
      </w:r>
      <w:proofErr w:type="spellEnd"/>
      <w:r>
        <w:rPr>
          <w:rFonts w:cs="Times"/>
          <w:color w:val="000000"/>
          <w:lang w:val="de-DE"/>
        </w:rPr>
        <w:t xml:space="preserve"> im Durchschnitt </w:t>
      </w:r>
      <w:r w:rsidRPr="007A408A">
        <w:rPr>
          <w:rFonts w:cs="Times"/>
          <w:color w:val="000000"/>
          <w:lang w:val="de-DE"/>
        </w:rPr>
        <w:t xml:space="preserve">47,5% mehr Proteine von </w:t>
      </w:r>
      <w:proofErr w:type="spellStart"/>
      <w:r w:rsidRPr="007A408A">
        <w:rPr>
          <w:rFonts w:cs="Times"/>
          <w:color w:val="000000"/>
          <w:lang w:val="de-DE"/>
        </w:rPr>
        <w:t>HamFAS</w:t>
      </w:r>
      <w:proofErr w:type="spellEnd"/>
      <w:r w:rsidRPr="007A408A">
        <w:rPr>
          <w:rFonts w:cs="Times"/>
          <w:color w:val="000000"/>
          <w:lang w:val="de-DE"/>
        </w:rPr>
        <w:t xml:space="preserve"> </w:t>
      </w:r>
      <w:r>
        <w:rPr>
          <w:rFonts w:cs="Times"/>
          <w:color w:val="000000"/>
          <w:lang w:val="de-DE"/>
        </w:rPr>
        <w:t xml:space="preserve">als </w:t>
      </w:r>
      <w:r w:rsidRPr="007A408A">
        <w:rPr>
          <w:rFonts w:cs="Times"/>
          <w:color w:val="000000"/>
          <w:lang w:val="de-DE"/>
        </w:rPr>
        <w:t xml:space="preserve">KAAS oder </w:t>
      </w:r>
      <w:proofErr w:type="spellStart"/>
      <w:r w:rsidRPr="007A408A">
        <w:rPr>
          <w:rFonts w:cs="Times"/>
          <w:color w:val="000000"/>
          <w:lang w:val="de-DE"/>
        </w:rPr>
        <w:t>BlastKOALA</w:t>
      </w:r>
      <w:proofErr w:type="spellEnd"/>
      <w:r w:rsidRPr="007A408A">
        <w:rPr>
          <w:rFonts w:cs="Times"/>
          <w:color w:val="000000"/>
          <w:lang w:val="de-DE"/>
        </w:rPr>
        <w:t>.</w:t>
      </w:r>
    </w:p>
    <w:p w14:paraId="508AA139" w14:textId="77777777" w:rsidR="00515C69" w:rsidRPr="007A408A" w:rsidRDefault="00515C69" w:rsidP="00515C69">
      <w:pPr>
        <w:widowControl w:val="0"/>
        <w:autoSpaceDE w:val="0"/>
        <w:autoSpaceDN w:val="0"/>
        <w:adjustRightInd w:val="0"/>
        <w:spacing w:line="360" w:lineRule="auto"/>
        <w:jc w:val="both"/>
        <w:rPr>
          <w:rFonts w:cs="Times"/>
          <w:color w:val="000000"/>
          <w:lang w:val="de-DE"/>
        </w:rPr>
      </w:pPr>
      <w:r>
        <w:rPr>
          <w:rFonts w:cs="Times"/>
          <w:color w:val="000000"/>
          <w:lang w:val="de-DE"/>
        </w:rPr>
        <w:t xml:space="preserve">Um die </w:t>
      </w:r>
      <w:proofErr w:type="spellStart"/>
      <w:r>
        <w:rPr>
          <w:rFonts w:cs="Times"/>
          <w:color w:val="000000"/>
          <w:lang w:val="de-DE"/>
        </w:rPr>
        <w:t>Mikrosporidien</w:t>
      </w:r>
      <w:proofErr w:type="spellEnd"/>
      <w:r>
        <w:rPr>
          <w:rFonts w:cs="Times"/>
          <w:color w:val="000000"/>
          <w:lang w:val="de-DE"/>
        </w:rPr>
        <w:t xml:space="preserve"> besser im </w:t>
      </w:r>
      <w:proofErr w:type="spellStart"/>
      <w:r>
        <w:rPr>
          <w:rFonts w:cs="Times"/>
          <w:color w:val="000000"/>
          <w:lang w:val="de-DE"/>
        </w:rPr>
        <w:t>eukaryotischen</w:t>
      </w:r>
      <w:proofErr w:type="spellEnd"/>
      <w:r>
        <w:rPr>
          <w:rFonts w:cs="Times"/>
          <w:color w:val="000000"/>
          <w:lang w:val="de-DE"/>
        </w:rPr>
        <w:t xml:space="preserve"> Stammbaum zu platzieren erstellten wir </w:t>
      </w:r>
      <w:r w:rsidRPr="007A408A">
        <w:rPr>
          <w:rFonts w:cs="Times"/>
          <w:color w:val="000000"/>
          <w:lang w:val="de-DE"/>
        </w:rPr>
        <w:t xml:space="preserve">eine robuste Phylogenie </w:t>
      </w:r>
      <w:r>
        <w:rPr>
          <w:rFonts w:cs="Times"/>
          <w:color w:val="000000"/>
          <w:lang w:val="de-DE"/>
        </w:rPr>
        <w:t xml:space="preserve">der </w:t>
      </w:r>
      <w:proofErr w:type="spellStart"/>
      <w:r w:rsidRPr="007A408A">
        <w:rPr>
          <w:rFonts w:cs="Times"/>
          <w:color w:val="000000"/>
          <w:lang w:val="de-DE"/>
        </w:rPr>
        <w:t>Mikrosporidien</w:t>
      </w:r>
      <w:proofErr w:type="spellEnd"/>
      <w:r>
        <w:rPr>
          <w:rFonts w:cs="Times"/>
          <w:color w:val="000000"/>
          <w:lang w:val="de-DE"/>
        </w:rPr>
        <w:t>.</w:t>
      </w:r>
      <w:r w:rsidRPr="007A408A">
        <w:rPr>
          <w:rFonts w:cs="Times"/>
          <w:color w:val="000000"/>
          <w:lang w:val="de-DE"/>
        </w:rPr>
        <w:t xml:space="preserve"> </w:t>
      </w:r>
      <w:r>
        <w:rPr>
          <w:rFonts w:cs="Times"/>
          <w:color w:val="000000"/>
          <w:lang w:val="de-DE"/>
        </w:rPr>
        <w:t>U</w:t>
      </w:r>
      <w:r w:rsidRPr="007A408A">
        <w:rPr>
          <w:rFonts w:cs="Times"/>
          <w:color w:val="000000"/>
          <w:lang w:val="de-DE"/>
        </w:rPr>
        <w:t xml:space="preserve">m dies zu erreichen, verwendeten wir die Daten von elf </w:t>
      </w:r>
      <w:proofErr w:type="spellStart"/>
      <w:r w:rsidRPr="007A408A">
        <w:rPr>
          <w:rFonts w:cs="Times"/>
          <w:color w:val="000000"/>
          <w:lang w:val="de-DE"/>
        </w:rPr>
        <w:t>Mi</w:t>
      </w:r>
      <w:r>
        <w:rPr>
          <w:rFonts w:cs="Times"/>
          <w:color w:val="000000"/>
          <w:lang w:val="de-DE"/>
        </w:rPr>
        <w:t>k</w:t>
      </w:r>
      <w:r w:rsidRPr="007A408A">
        <w:rPr>
          <w:rFonts w:cs="Times"/>
          <w:color w:val="000000"/>
          <w:lang w:val="de-DE"/>
        </w:rPr>
        <w:t>rosporidi</w:t>
      </w:r>
      <w:r>
        <w:rPr>
          <w:rFonts w:cs="Times"/>
          <w:color w:val="000000"/>
          <w:lang w:val="de-DE"/>
        </w:rPr>
        <w:t>en</w:t>
      </w:r>
      <w:proofErr w:type="spellEnd"/>
      <w:r>
        <w:rPr>
          <w:rFonts w:cs="Times"/>
          <w:color w:val="000000"/>
          <w:lang w:val="de-DE"/>
        </w:rPr>
        <w:t>-Genom</w:t>
      </w:r>
      <w:r w:rsidRPr="007A408A">
        <w:rPr>
          <w:rFonts w:cs="Times"/>
          <w:color w:val="000000"/>
          <w:lang w:val="de-DE"/>
        </w:rPr>
        <w:t xml:space="preserve">-Sequenzierungsprojekten </w:t>
      </w:r>
      <w:r>
        <w:rPr>
          <w:rFonts w:cs="Times"/>
          <w:color w:val="000000"/>
          <w:lang w:val="de-DE"/>
        </w:rPr>
        <w:t xml:space="preserve">des </w:t>
      </w:r>
      <w:proofErr w:type="spellStart"/>
      <w:r w:rsidRPr="007A408A">
        <w:rPr>
          <w:rFonts w:cs="Times"/>
          <w:color w:val="000000"/>
          <w:lang w:val="de-DE"/>
        </w:rPr>
        <w:t>Broad</w:t>
      </w:r>
      <w:proofErr w:type="spellEnd"/>
      <w:r w:rsidRPr="007A408A">
        <w:rPr>
          <w:rFonts w:cs="Times"/>
          <w:color w:val="000000"/>
          <w:lang w:val="de-DE"/>
        </w:rPr>
        <w:t xml:space="preserve"> Institute und </w:t>
      </w:r>
      <w:r>
        <w:rPr>
          <w:rFonts w:cs="Times"/>
          <w:color w:val="000000"/>
          <w:lang w:val="de-DE"/>
        </w:rPr>
        <w:t xml:space="preserve">des </w:t>
      </w:r>
      <w:r w:rsidRPr="007A408A">
        <w:rPr>
          <w:rFonts w:cs="Times"/>
          <w:color w:val="000000"/>
          <w:lang w:val="de-DE"/>
        </w:rPr>
        <w:t xml:space="preserve">Joint Genome Institute. Wir identifizierten einen </w:t>
      </w:r>
      <w:proofErr w:type="spellStart"/>
      <w:r w:rsidRPr="007A408A">
        <w:rPr>
          <w:rFonts w:cs="Times"/>
          <w:color w:val="000000"/>
          <w:lang w:val="de-DE"/>
        </w:rPr>
        <w:t>mikrosporidische</w:t>
      </w:r>
      <w:r>
        <w:rPr>
          <w:rFonts w:cs="Times"/>
          <w:color w:val="000000"/>
          <w:lang w:val="de-DE"/>
        </w:rPr>
        <w:t>s</w:t>
      </w:r>
      <w:proofErr w:type="spellEnd"/>
      <w:r w:rsidRPr="007A408A">
        <w:rPr>
          <w:rFonts w:cs="Times"/>
          <w:color w:val="000000"/>
          <w:lang w:val="de-DE"/>
        </w:rPr>
        <w:t xml:space="preserve"> Geneset, </w:t>
      </w:r>
      <w:r>
        <w:rPr>
          <w:rFonts w:cs="Times"/>
          <w:color w:val="000000"/>
          <w:lang w:val="de-DE"/>
        </w:rPr>
        <w:t xml:space="preserve">welches aus </w:t>
      </w:r>
      <w:r w:rsidRPr="007A408A">
        <w:rPr>
          <w:rFonts w:cs="Times"/>
          <w:color w:val="000000"/>
          <w:lang w:val="de-DE"/>
        </w:rPr>
        <w:t>80 eins-zu-eins-</w:t>
      </w:r>
      <w:proofErr w:type="spellStart"/>
      <w:r>
        <w:rPr>
          <w:rFonts w:cs="Times"/>
          <w:color w:val="000000"/>
          <w:lang w:val="de-DE"/>
        </w:rPr>
        <w:t>O</w:t>
      </w:r>
      <w:r w:rsidRPr="007A408A">
        <w:rPr>
          <w:rFonts w:cs="Times"/>
          <w:color w:val="000000"/>
          <w:lang w:val="de-DE"/>
        </w:rPr>
        <w:t>rthologen</w:t>
      </w:r>
      <w:proofErr w:type="spellEnd"/>
      <w:r w:rsidRPr="007A408A">
        <w:rPr>
          <w:rFonts w:cs="Times"/>
          <w:color w:val="000000"/>
          <w:lang w:val="de-DE"/>
        </w:rPr>
        <w:t xml:space="preserve"> Gruppen besteht</w:t>
      </w:r>
      <w:r>
        <w:rPr>
          <w:rFonts w:cs="Times"/>
          <w:color w:val="000000"/>
          <w:lang w:val="de-DE"/>
        </w:rPr>
        <w:t>. Diese Gruppen dienten als</w:t>
      </w:r>
      <w:r w:rsidRPr="007A408A">
        <w:rPr>
          <w:rFonts w:cs="Times"/>
          <w:color w:val="000000"/>
          <w:lang w:val="de-DE"/>
        </w:rPr>
        <w:t xml:space="preserve"> Grundlage für die Phylogenie-Rekonstruktion. Unser rekonstruierter phylogenetischer Baum </w:t>
      </w:r>
      <w:r>
        <w:rPr>
          <w:rFonts w:cs="Times"/>
          <w:color w:val="000000"/>
          <w:lang w:val="de-DE"/>
        </w:rPr>
        <w:t xml:space="preserve">beinhaltet </w:t>
      </w:r>
      <w:r w:rsidRPr="007A408A">
        <w:rPr>
          <w:rFonts w:cs="Times"/>
          <w:color w:val="000000"/>
          <w:lang w:val="de-DE"/>
        </w:rPr>
        <w:t xml:space="preserve">48 Pilze, die </w:t>
      </w:r>
      <w:proofErr w:type="spellStart"/>
      <w:r w:rsidRPr="007A408A">
        <w:rPr>
          <w:rFonts w:cs="Times"/>
          <w:color w:val="000000"/>
          <w:lang w:val="de-DE"/>
        </w:rPr>
        <w:t>die</w:t>
      </w:r>
      <w:proofErr w:type="spellEnd"/>
      <w:r w:rsidRPr="007A408A">
        <w:rPr>
          <w:rFonts w:cs="Times"/>
          <w:color w:val="000000"/>
          <w:lang w:val="de-DE"/>
        </w:rPr>
        <w:t xml:space="preserve"> gesamte </w:t>
      </w:r>
      <w:proofErr w:type="spellStart"/>
      <w:r w:rsidRPr="007A408A">
        <w:rPr>
          <w:rFonts w:cs="Times"/>
          <w:color w:val="000000"/>
          <w:lang w:val="de-DE"/>
        </w:rPr>
        <w:t>Pilzdiversität</w:t>
      </w:r>
      <w:proofErr w:type="spellEnd"/>
      <w:r w:rsidRPr="007A408A">
        <w:rPr>
          <w:rFonts w:cs="Times"/>
          <w:color w:val="000000"/>
          <w:lang w:val="de-DE"/>
        </w:rPr>
        <w:t xml:space="preserve"> </w:t>
      </w:r>
      <w:r>
        <w:rPr>
          <w:rFonts w:cs="Times"/>
          <w:color w:val="000000"/>
          <w:lang w:val="de-DE"/>
        </w:rPr>
        <w:t xml:space="preserve">abbilden, </w:t>
      </w:r>
      <w:r w:rsidRPr="007A408A">
        <w:rPr>
          <w:rFonts w:cs="Times"/>
          <w:color w:val="000000"/>
          <w:lang w:val="de-DE"/>
        </w:rPr>
        <w:t xml:space="preserve">sowie andere repräsentative Arten </w:t>
      </w:r>
      <w:r>
        <w:rPr>
          <w:rFonts w:cs="Times"/>
          <w:color w:val="000000"/>
          <w:lang w:val="de-DE"/>
        </w:rPr>
        <w:t xml:space="preserve">der </w:t>
      </w:r>
      <w:r w:rsidRPr="007A408A">
        <w:rPr>
          <w:rFonts w:cs="Times"/>
          <w:color w:val="000000"/>
          <w:lang w:val="de-DE"/>
        </w:rPr>
        <w:t xml:space="preserve">Unikonten </w:t>
      </w:r>
      <w:r>
        <w:rPr>
          <w:rFonts w:cs="Times"/>
          <w:color w:val="000000"/>
          <w:lang w:val="de-DE"/>
        </w:rPr>
        <w:t xml:space="preserve">und </w:t>
      </w:r>
      <w:proofErr w:type="spellStart"/>
      <w:r w:rsidRPr="007A408A">
        <w:rPr>
          <w:rFonts w:cs="Times"/>
          <w:color w:val="000000"/>
          <w:lang w:val="de-DE"/>
        </w:rPr>
        <w:t>Bikonten</w:t>
      </w:r>
      <w:proofErr w:type="spellEnd"/>
      <w:r>
        <w:rPr>
          <w:rFonts w:cs="Times"/>
          <w:color w:val="000000"/>
          <w:lang w:val="de-DE"/>
        </w:rPr>
        <w:t>.</w:t>
      </w:r>
      <w:r w:rsidRPr="007A408A">
        <w:rPr>
          <w:rFonts w:cs="Times"/>
          <w:color w:val="000000"/>
          <w:lang w:val="de-DE"/>
        </w:rPr>
        <w:t xml:space="preserve"> </w:t>
      </w:r>
      <w:r>
        <w:rPr>
          <w:rFonts w:cs="Times"/>
          <w:color w:val="000000"/>
          <w:lang w:val="de-DE"/>
        </w:rPr>
        <w:t xml:space="preserve">Der resultierende Baum </w:t>
      </w:r>
      <w:r w:rsidRPr="007A408A">
        <w:rPr>
          <w:rFonts w:cs="Times"/>
          <w:color w:val="000000"/>
          <w:lang w:val="de-DE"/>
        </w:rPr>
        <w:t xml:space="preserve">unterstützte die Hypothese, dass </w:t>
      </w:r>
      <w:proofErr w:type="spellStart"/>
      <w:r w:rsidRPr="007A408A">
        <w:rPr>
          <w:rFonts w:cs="Times"/>
          <w:color w:val="000000"/>
          <w:lang w:val="de-DE"/>
        </w:rPr>
        <w:t>Mikrosporidien</w:t>
      </w:r>
      <w:proofErr w:type="spellEnd"/>
      <w:r w:rsidRPr="007A408A">
        <w:rPr>
          <w:rFonts w:cs="Times"/>
          <w:color w:val="000000"/>
          <w:lang w:val="de-DE"/>
        </w:rPr>
        <w:t xml:space="preserve"> den frühe</w:t>
      </w:r>
      <w:r>
        <w:rPr>
          <w:rFonts w:cs="Times"/>
          <w:color w:val="000000"/>
          <w:lang w:val="de-DE"/>
        </w:rPr>
        <w:t>sten</w:t>
      </w:r>
      <w:r w:rsidRPr="007A408A">
        <w:rPr>
          <w:rFonts w:cs="Times"/>
          <w:color w:val="000000"/>
          <w:lang w:val="de-DE"/>
        </w:rPr>
        <w:t xml:space="preserve"> Zweig der </w:t>
      </w:r>
      <w:r>
        <w:rPr>
          <w:rFonts w:cs="Times"/>
          <w:color w:val="000000"/>
          <w:lang w:val="de-DE"/>
        </w:rPr>
        <w:t xml:space="preserve">Pilzevolution </w:t>
      </w:r>
      <w:r w:rsidRPr="007A408A">
        <w:rPr>
          <w:rFonts w:cs="Times"/>
          <w:color w:val="000000"/>
          <w:lang w:val="de-DE"/>
        </w:rPr>
        <w:t xml:space="preserve">bilden. Die analysierten Daten erklärten diese </w:t>
      </w:r>
      <w:proofErr w:type="spellStart"/>
      <w:r w:rsidRPr="007A408A">
        <w:rPr>
          <w:rFonts w:cs="Times"/>
          <w:color w:val="000000"/>
          <w:lang w:val="de-DE"/>
        </w:rPr>
        <w:t>Mikrosporidien</w:t>
      </w:r>
      <w:proofErr w:type="spellEnd"/>
      <w:r w:rsidRPr="007A408A">
        <w:rPr>
          <w:rFonts w:cs="Times"/>
          <w:color w:val="000000"/>
          <w:lang w:val="de-DE"/>
        </w:rPr>
        <w:t>-Pilz-Verwandtschaft signifikant besser als alle anderen Hypothesen.</w:t>
      </w:r>
    </w:p>
    <w:p w14:paraId="7157FA45" w14:textId="77777777" w:rsidR="00515C69" w:rsidRPr="007A408A" w:rsidRDefault="00515C69" w:rsidP="00515C69">
      <w:pPr>
        <w:widowControl w:val="0"/>
        <w:autoSpaceDE w:val="0"/>
        <w:autoSpaceDN w:val="0"/>
        <w:adjustRightInd w:val="0"/>
        <w:spacing w:line="360" w:lineRule="auto"/>
        <w:jc w:val="both"/>
        <w:rPr>
          <w:rFonts w:cs="Times"/>
          <w:color w:val="000000"/>
          <w:lang w:val="de-DE"/>
        </w:rPr>
      </w:pPr>
      <w:r w:rsidRPr="007A408A">
        <w:rPr>
          <w:rFonts w:cs="Times"/>
          <w:color w:val="000000"/>
          <w:lang w:val="de-DE"/>
        </w:rPr>
        <w:t xml:space="preserve">Unsere Studie der phylogenetischen Profile zeigte die dynamische Evolutionsgeschichte der </w:t>
      </w:r>
      <w:proofErr w:type="spellStart"/>
      <w:r w:rsidRPr="007A408A">
        <w:rPr>
          <w:rFonts w:cs="Times"/>
          <w:color w:val="000000"/>
          <w:lang w:val="de-DE"/>
        </w:rPr>
        <w:t>mikrosporidischen</w:t>
      </w:r>
      <w:proofErr w:type="spellEnd"/>
      <w:r w:rsidRPr="007A408A">
        <w:rPr>
          <w:rFonts w:cs="Times"/>
          <w:color w:val="000000"/>
          <w:lang w:val="de-DE"/>
        </w:rPr>
        <w:t xml:space="preserve"> Genomen. </w:t>
      </w:r>
      <w:r>
        <w:rPr>
          <w:rFonts w:cs="Times"/>
          <w:color w:val="000000"/>
          <w:lang w:val="de-DE"/>
        </w:rPr>
        <w:t xml:space="preserve">Je nach </w:t>
      </w:r>
      <w:proofErr w:type="spellStart"/>
      <w:r>
        <w:rPr>
          <w:rFonts w:cs="Times"/>
          <w:color w:val="000000"/>
          <w:lang w:val="de-DE"/>
        </w:rPr>
        <w:t>Mikrosporidium</w:t>
      </w:r>
      <w:proofErr w:type="spellEnd"/>
      <w:r>
        <w:rPr>
          <w:rFonts w:cs="Times"/>
          <w:color w:val="000000"/>
          <w:lang w:val="de-DE"/>
        </w:rPr>
        <w:t xml:space="preserve"> finden wir das zwischen </w:t>
      </w:r>
      <w:r w:rsidRPr="007A408A">
        <w:rPr>
          <w:rFonts w:cs="Times"/>
          <w:color w:val="000000"/>
          <w:lang w:val="de-DE"/>
        </w:rPr>
        <w:t xml:space="preserve">2% der Proteine in der kompakten </w:t>
      </w:r>
      <w:proofErr w:type="spellStart"/>
      <w:r w:rsidRPr="007A408A">
        <w:rPr>
          <w:rFonts w:cs="Times"/>
          <w:color w:val="000000"/>
          <w:lang w:val="de-DE"/>
        </w:rPr>
        <w:t>Mikrosporidie</w:t>
      </w:r>
      <w:proofErr w:type="spellEnd"/>
      <w:r w:rsidRPr="007A408A">
        <w:rPr>
          <w:rFonts w:cs="Times"/>
          <w:color w:val="000000"/>
          <w:lang w:val="de-DE"/>
        </w:rPr>
        <w:t xml:space="preserve"> </w:t>
      </w:r>
      <w:proofErr w:type="spellStart"/>
      <w:r w:rsidRPr="00D5664B">
        <w:rPr>
          <w:rFonts w:cs="Times"/>
          <w:i/>
          <w:color w:val="000000"/>
          <w:lang w:val="de-DE"/>
        </w:rPr>
        <w:t>Encephalitozoon</w:t>
      </w:r>
      <w:proofErr w:type="spellEnd"/>
      <w:r w:rsidRPr="00D5664B">
        <w:rPr>
          <w:rFonts w:cs="Times"/>
          <w:i/>
          <w:color w:val="000000"/>
          <w:lang w:val="de-DE"/>
        </w:rPr>
        <w:t xml:space="preserve"> </w:t>
      </w:r>
      <w:proofErr w:type="spellStart"/>
      <w:r w:rsidRPr="00D5664B">
        <w:rPr>
          <w:rFonts w:cs="Times"/>
          <w:i/>
          <w:color w:val="000000"/>
          <w:lang w:val="de-DE"/>
        </w:rPr>
        <w:t>intestinalis</w:t>
      </w:r>
      <w:proofErr w:type="spellEnd"/>
      <w:r w:rsidRPr="007A408A">
        <w:rPr>
          <w:rFonts w:cs="Times"/>
          <w:color w:val="000000"/>
          <w:lang w:val="de-DE"/>
        </w:rPr>
        <w:t xml:space="preserve"> bis </w:t>
      </w:r>
      <w:r>
        <w:rPr>
          <w:rFonts w:cs="Times"/>
          <w:color w:val="000000"/>
          <w:lang w:val="de-DE"/>
        </w:rPr>
        <w:t xml:space="preserve">hin </w:t>
      </w:r>
      <w:r w:rsidRPr="007A408A">
        <w:rPr>
          <w:rFonts w:cs="Times"/>
          <w:color w:val="000000"/>
          <w:lang w:val="de-DE"/>
        </w:rPr>
        <w:t xml:space="preserve">zu 49% </w:t>
      </w:r>
      <w:r>
        <w:rPr>
          <w:rFonts w:cs="Times"/>
          <w:color w:val="000000"/>
          <w:lang w:val="de-DE"/>
        </w:rPr>
        <w:t>der</w:t>
      </w:r>
      <w:r w:rsidRPr="007A408A">
        <w:rPr>
          <w:rFonts w:cs="Times"/>
          <w:color w:val="000000"/>
          <w:lang w:val="de-DE"/>
        </w:rPr>
        <w:t xml:space="preserve"> Proteine </w:t>
      </w:r>
      <w:r>
        <w:rPr>
          <w:rFonts w:cs="Times"/>
          <w:color w:val="000000"/>
          <w:lang w:val="de-DE"/>
        </w:rPr>
        <w:t xml:space="preserve">im Fall von </w:t>
      </w:r>
      <w:proofErr w:type="spellStart"/>
      <w:r w:rsidRPr="00D5664B">
        <w:rPr>
          <w:rFonts w:cs="Times"/>
          <w:i/>
          <w:color w:val="000000"/>
          <w:lang w:val="de-DE"/>
        </w:rPr>
        <w:t>Edhazardia</w:t>
      </w:r>
      <w:proofErr w:type="spellEnd"/>
      <w:r w:rsidRPr="00D5664B">
        <w:rPr>
          <w:rFonts w:cs="Times"/>
          <w:i/>
          <w:color w:val="000000"/>
          <w:lang w:val="de-DE"/>
        </w:rPr>
        <w:t xml:space="preserve"> </w:t>
      </w:r>
      <w:proofErr w:type="spellStart"/>
      <w:r w:rsidRPr="00D5664B">
        <w:rPr>
          <w:rFonts w:cs="Times"/>
          <w:i/>
          <w:color w:val="000000"/>
          <w:lang w:val="de-DE"/>
        </w:rPr>
        <w:t>adis</w:t>
      </w:r>
      <w:proofErr w:type="spellEnd"/>
      <w:r w:rsidRPr="007A408A">
        <w:rPr>
          <w:rFonts w:cs="Times"/>
          <w:color w:val="000000"/>
          <w:lang w:val="de-DE"/>
        </w:rPr>
        <w:t xml:space="preserve"> </w:t>
      </w:r>
      <w:r>
        <w:rPr>
          <w:rFonts w:cs="Times"/>
          <w:color w:val="000000"/>
          <w:lang w:val="de-DE"/>
        </w:rPr>
        <w:t>nur in einer Art gefunden werden</w:t>
      </w:r>
      <w:r w:rsidRPr="007A408A">
        <w:rPr>
          <w:rFonts w:cs="Times"/>
          <w:color w:val="000000"/>
          <w:lang w:val="de-DE"/>
        </w:rPr>
        <w:t xml:space="preserve">. Diese </w:t>
      </w:r>
      <w:r>
        <w:rPr>
          <w:rFonts w:cs="Times"/>
          <w:color w:val="000000"/>
          <w:lang w:val="de-DE"/>
        </w:rPr>
        <w:t xml:space="preserve">privaten </w:t>
      </w:r>
      <w:r w:rsidRPr="007A408A">
        <w:rPr>
          <w:rFonts w:cs="Times"/>
          <w:color w:val="000000"/>
          <w:lang w:val="de-DE"/>
        </w:rPr>
        <w:t xml:space="preserve">Proteine </w:t>
      </w:r>
      <w:r>
        <w:rPr>
          <w:rFonts w:cs="Times"/>
          <w:color w:val="000000"/>
          <w:lang w:val="de-DE"/>
        </w:rPr>
        <w:t>deuten darauf hin, dass sie für die Wirtsanpassung benötigt werden</w:t>
      </w:r>
      <w:r w:rsidRPr="007A408A">
        <w:rPr>
          <w:rFonts w:cs="Times"/>
          <w:color w:val="000000"/>
          <w:lang w:val="de-DE"/>
        </w:rPr>
        <w:t xml:space="preserve">. Im Gegensatz dazu </w:t>
      </w:r>
      <w:r>
        <w:rPr>
          <w:rFonts w:cs="Times"/>
          <w:color w:val="000000"/>
          <w:lang w:val="de-DE"/>
        </w:rPr>
        <w:t xml:space="preserve">stehen jene Proteine die in anderen </w:t>
      </w:r>
      <w:proofErr w:type="spellStart"/>
      <w:r>
        <w:rPr>
          <w:rFonts w:cs="Times"/>
          <w:color w:val="000000"/>
          <w:lang w:val="de-DE"/>
        </w:rPr>
        <w:t>Mikrosporidien</w:t>
      </w:r>
      <w:proofErr w:type="spellEnd"/>
      <w:r>
        <w:rPr>
          <w:rFonts w:cs="Times"/>
          <w:color w:val="000000"/>
          <w:lang w:val="de-DE"/>
        </w:rPr>
        <w:t xml:space="preserve"> gefunden werden und als </w:t>
      </w:r>
      <w:r w:rsidRPr="007A408A">
        <w:rPr>
          <w:rFonts w:cs="Times"/>
          <w:color w:val="000000"/>
          <w:lang w:val="de-DE"/>
        </w:rPr>
        <w:t xml:space="preserve">essentiell und evolutionär alt </w:t>
      </w:r>
      <w:r>
        <w:rPr>
          <w:rFonts w:cs="Times"/>
          <w:color w:val="000000"/>
          <w:lang w:val="de-DE"/>
        </w:rPr>
        <w:t>angesehen werden</w:t>
      </w:r>
      <w:r w:rsidRPr="007A408A">
        <w:rPr>
          <w:rFonts w:cs="Times"/>
          <w:color w:val="000000"/>
          <w:lang w:val="de-DE"/>
        </w:rPr>
        <w:t xml:space="preserve">. Wir </w:t>
      </w:r>
      <w:r>
        <w:rPr>
          <w:rFonts w:cs="Times"/>
          <w:color w:val="000000"/>
          <w:lang w:val="de-DE"/>
        </w:rPr>
        <w:t xml:space="preserve">finden, dass </w:t>
      </w:r>
      <w:r w:rsidRPr="007A408A">
        <w:rPr>
          <w:rFonts w:cs="Times"/>
          <w:color w:val="000000"/>
          <w:lang w:val="de-DE"/>
        </w:rPr>
        <w:t xml:space="preserve">94% der Proteinen des </w:t>
      </w:r>
      <w:proofErr w:type="spellStart"/>
      <w:r w:rsidRPr="007A408A">
        <w:rPr>
          <w:rFonts w:cs="Times"/>
          <w:color w:val="000000"/>
          <w:lang w:val="de-DE"/>
        </w:rPr>
        <w:t>mikrosporidischen</w:t>
      </w:r>
      <w:proofErr w:type="spellEnd"/>
      <w:r w:rsidRPr="007A408A">
        <w:rPr>
          <w:rFonts w:cs="Times"/>
          <w:color w:val="000000"/>
          <w:lang w:val="de-DE"/>
        </w:rPr>
        <w:t xml:space="preserve"> LCAs</w:t>
      </w:r>
      <w:r>
        <w:rPr>
          <w:rFonts w:cs="Times"/>
          <w:color w:val="000000"/>
          <w:lang w:val="de-DE"/>
        </w:rPr>
        <w:t xml:space="preserve"> </w:t>
      </w:r>
      <w:r w:rsidRPr="007A408A">
        <w:rPr>
          <w:rFonts w:cs="Times"/>
          <w:color w:val="000000"/>
          <w:lang w:val="de-DE"/>
        </w:rPr>
        <w:t xml:space="preserve">auf den letzten gemeinsamen Vorfahren </w:t>
      </w:r>
      <w:r>
        <w:rPr>
          <w:rFonts w:cs="Times"/>
          <w:color w:val="000000"/>
          <w:lang w:val="de-DE"/>
        </w:rPr>
        <w:t xml:space="preserve">aller </w:t>
      </w:r>
      <w:r w:rsidRPr="007A408A">
        <w:rPr>
          <w:rFonts w:cs="Times"/>
          <w:color w:val="000000"/>
          <w:lang w:val="de-DE"/>
        </w:rPr>
        <w:t xml:space="preserve">Eukaryoten zurückverfolgt werden </w:t>
      </w:r>
      <w:r>
        <w:rPr>
          <w:rFonts w:cs="Times"/>
          <w:color w:val="000000"/>
          <w:lang w:val="de-DE"/>
        </w:rPr>
        <w:t xml:space="preserve">können und dass </w:t>
      </w:r>
      <w:r w:rsidRPr="007A408A">
        <w:rPr>
          <w:rFonts w:cs="Times"/>
          <w:color w:val="000000"/>
          <w:lang w:val="de-DE"/>
        </w:rPr>
        <w:t xml:space="preserve">3% </w:t>
      </w:r>
      <w:r>
        <w:rPr>
          <w:rFonts w:cs="Times"/>
          <w:color w:val="000000"/>
          <w:lang w:val="de-DE"/>
        </w:rPr>
        <w:t xml:space="preserve">der </w:t>
      </w:r>
      <w:r w:rsidRPr="007A408A">
        <w:rPr>
          <w:rFonts w:cs="Times"/>
          <w:color w:val="000000"/>
          <w:lang w:val="de-DE"/>
        </w:rPr>
        <w:t xml:space="preserve">Proteine, </w:t>
      </w:r>
      <w:r>
        <w:rPr>
          <w:rFonts w:cs="Times"/>
          <w:color w:val="000000"/>
          <w:lang w:val="de-DE"/>
        </w:rPr>
        <w:t xml:space="preserve">mit dem </w:t>
      </w:r>
      <w:r w:rsidRPr="007A408A">
        <w:rPr>
          <w:rFonts w:cs="Times"/>
          <w:color w:val="000000"/>
          <w:lang w:val="de-DE"/>
        </w:rPr>
        <w:t xml:space="preserve">gemeinsamen Vorfahren </w:t>
      </w:r>
      <w:r>
        <w:rPr>
          <w:rFonts w:cs="Times"/>
          <w:color w:val="000000"/>
          <w:lang w:val="de-DE"/>
        </w:rPr>
        <w:t>der</w:t>
      </w:r>
      <w:r w:rsidRPr="007A408A">
        <w:rPr>
          <w:rFonts w:cs="Times"/>
          <w:color w:val="000000"/>
          <w:lang w:val="de-DE"/>
        </w:rPr>
        <w:t xml:space="preserve"> Pilze</w:t>
      </w:r>
      <w:r>
        <w:rPr>
          <w:rFonts w:cs="Times"/>
          <w:color w:val="000000"/>
          <w:lang w:val="de-DE"/>
        </w:rPr>
        <w:t xml:space="preserve"> ge</w:t>
      </w:r>
      <w:r w:rsidRPr="007A408A">
        <w:rPr>
          <w:rFonts w:cs="Times"/>
          <w:color w:val="000000"/>
          <w:lang w:val="de-DE"/>
        </w:rPr>
        <w:t>teilt</w:t>
      </w:r>
      <w:r>
        <w:rPr>
          <w:rFonts w:cs="Times"/>
          <w:color w:val="000000"/>
          <w:lang w:val="de-DE"/>
        </w:rPr>
        <w:t xml:space="preserve"> werden</w:t>
      </w:r>
      <w:r w:rsidRPr="007A408A">
        <w:rPr>
          <w:rFonts w:cs="Times"/>
          <w:color w:val="000000"/>
          <w:lang w:val="de-DE"/>
        </w:rPr>
        <w:t xml:space="preserve">. Nur 3% LCA-Proteine sind </w:t>
      </w:r>
      <w:proofErr w:type="spellStart"/>
      <w:r w:rsidRPr="007A408A">
        <w:rPr>
          <w:rFonts w:cs="Times"/>
          <w:color w:val="000000"/>
          <w:lang w:val="de-DE"/>
        </w:rPr>
        <w:t>Mikrosporidien</w:t>
      </w:r>
      <w:proofErr w:type="spellEnd"/>
      <w:r w:rsidRPr="007A408A">
        <w:rPr>
          <w:rFonts w:cs="Times"/>
          <w:color w:val="000000"/>
          <w:lang w:val="de-DE"/>
        </w:rPr>
        <w:t>-spezifisch</w:t>
      </w:r>
      <w:r>
        <w:rPr>
          <w:rFonts w:cs="Times"/>
          <w:color w:val="000000"/>
          <w:lang w:val="de-DE"/>
        </w:rPr>
        <w:t xml:space="preserve">. Diese sind potentiell für </w:t>
      </w:r>
      <w:r w:rsidRPr="007A408A">
        <w:rPr>
          <w:rFonts w:cs="Times"/>
          <w:color w:val="000000"/>
          <w:lang w:val="de-DE"/>
        </w:rPr>
        <w:t xml:space="preserve">die obligatorische parasitäre Lebensweise von </w:t>
      </w:r>
      <w:proofErr w:type="spellStart"/>
      <w:r w:rsidRPr="007A408A">
        <w:rPr>
          <w:rFonts w:cs="Times"/>
          <w:color w:val="000000"/>
          <w:lang w:val="de-DE"/>
        </w:rPr>
        <w:t>Mikrosporidien</w:t>
      </w:r>
      <w:proofErr w:type="spellEnd"/>
      <w:r w:rsidRPr="007A408A">
        <w:rPr>
          <w:rFonts w:cs="Times"/>
          <w:color w:val="000000"/>
          <w:lang w:val="de-DE"/>
        </w:rPr>
        <w:t xml:space="preserve"> </w:t>
      </w:r>
      <w:r>
        <w:rPr>
          <w:rFonts w:cs="Times"/>
          <w:color w:val="000000"/>
          <w:lang w:val="de-DE"/>
        </w:rPr>
        <w:t>zentral</w:t>
      </w:r>
      <w:r w:rsidRPr="007A408A">
        <w:rPr>
          <w:rFonts w:cs="Times"/>
          <w:color w:val="000000"/>
          <w:lang w:val="de-DE"/>
        </w:rPr>
        <w:t>.</w:t>
      </w:r>
    </w:p>
    <w:p w14:paraId="57291EDA" w14:textId="77777777" w:rsidR="00515C69" w:rsidRPr="007A408A" w:rsidRDefault="00515C69" w:rsidP="00515C69">
      <w:pPr>
        <w:widowControl w:val="0"/>
        <w:autoSpaceDE w:val="0"/>
        <w:autoSpaceDN w:val="0"/>
        <w:adjustRightInd w:val="0"/>
        <w:spacing w:line="360" w:lineRule="auto"/>
        <w:jc w:val="both"/>
        <w:rPr>
          <w:rFonts w:cs="Times"/>
          <w:color w:val="000000"/>
          <w:lang w:val="de-DE"/>
        </w:rPr>
      </w:pPr>
      <w:r w:rsidRPr="007A408A">
        <w:rPr>
          <w:rFonts w:cs="Times"/>
          <w:color w:val="000000"/>
          <w:lang w:val="de-DE"/>
        </w:rPr>
        <w:t xml:space="preserve">Die funktionelle Annotation und die Analyse der Stoffwechselwege des </w:t>
      </w:r>
      <w:proofErr w:type="spellStart"/>
      <w:r w:rsidRPr="007A408A">
        <w:rPr>
          <w:rFonts w:cs="Times"/>
          <w:color w:val="000000"/>
          <w:lang w:val="de-DE"/>
        </w:rPr>
        <w:t>mikrosporidischen</w:t>
      </w:r>
      <w:proofErr w:type="spellEnd"/>
      <w:r w:rsidRPr="007A408A">
        <w:rPr>
          <w:rFonts w:cs="Times"/>
          <w:color w:val="000000"/>
          <w:lang w:val="de-DE"/>
        </w:rPr>
        <w:t xml:space="preserve"> LCAs </w:t>
      </w:r>
      <w:r>
        <w:rPr>
          <w:rFonts w:cs="Times"/>
          <w:color w:val="000000"/>
          <w:lang w:val="de-DE"/>
        </w:rPr>
        <w:t xml:space="preserve">ermöglichte ein besseres </w:t>
      </w:r>
      <w:r w:rsidRPr="007A408A">
        <w:rPr>
          <w:rFonts w:cs="Times"/>
          <w:color w:val="000000"/>
          <w:lang w:val="de-DE"/>
        </w:rPr>
        <w:t xml:space="preserve">Verständnis </w:t>
      </w:r>
      <w:r>
        <w:rPr>
          <w:rFonts w:cs="Times"/>
          <w:color w:val="000000"/>
          <w:lang w:val="de-DE"/>
        </w:rPr>
        <w:t xml:space="preserve">der </w:t>
      </w:r>
      <w:r w:rsidRPr="007A408A">
        <w:rPr>
          <w:rFonts w:cs="Times"/>
          <w:color w:val="000000"/>
          <w:lang w:val="de-DE"/>
        </w:rPr>
        <w:t xml:space="preserve">Anpassung von </w:t>
      </w:r>
      <w:proofErr w:type="spellStart"/>
      <w:r w:rsidRPr="007A408A">
        <w:rPr>
          <w:rFonts w:cs="Times"/>
          <w:color w:val="000000"/>
          <w:lang w:val="de-DE"/>
        </w:rPr>
        <w:t>Mikrosporidien</w:t>
      </w:r>
      <w:proofErr w:type="spellEnd"/>
      <w:r w:rsidRPr="007A408A">
        <w:rPr>
          <w:rFonts w:cs="Times"/>
          <w:color w:val="000000"/>
          <w:lang w:val="de-DE"/>
        </w:rPr>
        <w:t xml:space="preserve"> an ihre parasitäre Lebensweise</w:t>
      </w:r>
      <w:r>
        <w:rPr>
          <w:rFonts w:cs="Times"/>
          <w:color w:val="000000"/>
          <w:lang w:val="de-DE"/>
        </w:rPr>
        <w:t xml:space="preserve"> und den </w:t>
      </w:r>
      <w:r w:rsidRPr="007A408A">
        <w:rPr>
          <w:rFonts w:cs="Times"/>
          <w:color w:val="000000"/>
          <w:lang w:val="de-DE"/>
        </w:rPr>
        <w:t xml:space="preserve">Ursprung </w:t>
      </w:r>
      <w:r>
        <w:rPr>
          <w:rFonts w:cs="Times"/>
          <w:color w:val="000000"/>
          <w:lang w:val="de-DE"/>
        </w:rPr>
        <w:t>ihrer Genom-</w:t>
      </w:r>
      <w:r w:rsidRPr="007A408A">
        <w:rPr>
          <w:rFonts w:cs="Times"/>
          <w:color w:val="000000"/>
          <w:lang w:val="de-DE"/>
        </w:rPr>
        <w:t xml:space="preserve">Reduktion. Die Anwesenheit von E1, E3-Komponenten des </w:t>
      </w:r>
      <w:proofErr w:type="spellStart"/>
      <w:r w:rsidRPr="007A408A">
        <w:rPr>
          <w:rFonts w:cs="Times"/>
          <w:color w:val="000000"/>
          <w:lang w:val="de-DE"/>
        </w:rPr>
        <w:t>Pyruvat</w:t>
      </w:r>
      <w:proofErr w:type="spellEnd"/>
      <w:r w:rsidRPr="007A408A">
        <w:rPr>
          <w:rFonts w:cs="Times"/>
          <w:color w:val="000000"/>
          <w:lang w:val="de-DE"/>
        </w:rPr>
        <w:t xml:space="preserve">-Dehydrogenase-Komplexes und des </w:t>
      </w:r>
      <w:proofErr w:type="spellStart"/>
      <w:r w:rsidRPr="007A408A">
        <w:rPr>
          <w:rFonts w:cs="Times"/>
          <w:color w:val="000000"/>
          <w:lang w:val="de-DE"/>
        </w:rPr>
        <w:t>mitochondrialen</w:t>
      </w:r>
      <w:proofErr w:type="spellEnd"/>
      <w:r w:rsidRPr="007A408A">
        <w:rPr>
          <w:rFonts w:cs="Times"/>
          <w:color w:val="000000"/>
          <w:lang w:val="de-DE"/>
        </w:rPr>
        <w:t xml:space="preserve"> hsp70-Proteins </w:t>
      </w:r>
      <w:r>
        <w:rPr>
          <w:rFonts w:cs="Times"/>
          <w:color w:val="000000"/>
          <w:lang w:val="de-DE"/>
        </w:rPr>
        <w:t xml:space="preserve">deuten darauf hin, dass die </w:t>
      </w:r>
      <w:proofErr w:type="spellStart"/>
      <w:r w:rsidRPr="007A408A">
        <w:rPr>
          <w:rFonts w:cs="Times"/>
          <w:color w:val="000000"/>
          <w:lang w:val="de-DE"/>
        </w:rPr>
        <w:t>anzestralen</w:t>
      </w:r>
      <w:proofErr w:type="spellEnd"/>
      <w:r w:rsidRPr="007A408A">
        <w:rPr>
          <w:rFonts w:cs="Times"/>
          <w:color w:val="000000"/>
          <w:lang w:val="de-DE"/>
        </w:rPr>
        <w:t xml:space="preserve"> </w:t>
      </w:r>
      <w:proofErr w:type="spellStart"/>
      <w:r w:rsidRPr="007A408A">
        <w:rPr>
          <w:rFonts w:cs="Times"/>
          <w:color w:val="000000"/>
          <w:lang w:val="de-DE"/>
        </w:rPr>
        <w:t>Mikrosporidien</w:t>
      </w:r>
      <w:proofErr w:type="spellEnd"/>
      <w:r>
        <w:rPr>
          <w:rFonts w:cs="Times"/>
          <w:color w:val="000000"/>
          <w:lang w:val="de-DE"/>
        </w:rPr>
        <w:t xml:space="preserve"> Mitochondrien besaßen</w:t>
      </w:r>
      <w:r w:rsidRPr="007A408A">
        <w:rPr>
          <w:rFonts w:cs="Times"/>
          <w:color w:val="000000"/>
          <w:lang w:val="de-DE"/>
        </w:rPr>
        <w:t xml:space="preserve">. Zusätzlich wurden mehrere neue Proteine im </w:t>
      </w:r>
      <w:proofErr w:type="spellStart"/>
      <w:r w:rsidRPr="007A408A">
        <w:rPr>
          <w:rFonts w:cs="Times"/>
          <w:color w:val="000000"/>
          <w:lang w:val="de-DE"/>
        </w:rPr>
        <w:t>mikrosporidischen</w:t>
      </w:r>
      <w:proofErr w:type="spellEnd"/>
      <w:r w:rsidRPr="007A408A">
        <w:rPr>
          <w:rFonts w:cs="Times"/>
          <w:color w:val="000000"/>
          <w:lang w:val="de-DE"/>
        </w:rPr>
        <w:t xml:space="preserve"> LCA gefunden, die einige Lücken Stoffwechselwege </w:t>
      </w:r>
      <w:r>
        <w:rPr>
          <w:rFonts w:cs="Times"/>
          <w:color w:val="000000"/>
          <w:lang w:val="de-DE"/>
        </w:rPr>
        <w:t>schließen können</w:t>
      </w:r>
      <w:r w:rsidRPr="007A408A">
        <w:rPr>
          <w:rFonts w:cs="Times"/>
          <w:color w:val="000000"/>
          <w:lang w:val="de-DE"/>
        </w:rPr>
        <w:t xml:space="preserve">. </w:t>
      </w:r>
      <w:r>
        <w:rPr>
          <w:rFonts w:cs="Times"/>
          <w:color w:val="000000"/>
          <w:lang w:val="de-DE"/>
        </w:rPr>
        <w:t xml:space="preserve">Dies deutet auf ein komplexeres </w:t>
      </w:r>
      <w:r w:rsidRPr="007A408A">
        <w:rPr>
          <w:rFonts w:cs="Times"/>
          <w:color w:val="000000"/>
          <w:lang w:val="de-DE"/>
        </w:rPr>
        <w:t xml:space="preserve">Genom und </w:t>
      </w:r>
      <w:r>
        <w:rPr>
          <w:rFonts w:cs="Times"/>
          <w:color w:val="000000"/>
          <w:lang w:val="de-DE"/>
        </w:rPr>
        <w:t xml:space="preserve">einen </w:t>
      </w:r>
      <w:r w:rsidRPr="007A408A">
        <w:rPr>
          <w:rFonts w:cs="Times"/>
          <w:color w:val="000000"/>
          <w:lang w:val="de-DE"/>
        </w:rPr>
        <w:t>aufwändig</w:t>
      </w:r>
      <w:r>
        <w:rPr>
          <w:rFonts w:cs="Times"/>
          <w:color w:val="000000"/>
          <w:lang w:val="de-DE"/>
        </w:rPr>
        <w:t>eren</w:t>
      </w:r>
      <w:r w:rsidRPr="007A408A">
        <w:rPr>
          <w:rFonts w:cs="Times"/>
          <w:color w:val="000000"/>
          <w:lang w:val="de-DE"/>
        </w:rPr>
        <w:t xml:space="preserve"> Metabolismus im LCA hin</w:t>
      </w:r>
      <w:r>
        <w:rPr>
          <w:rFonts w:cs="Times"/>
          <w:color w:val="000000"/>
          <w:lang w:val="de-DE"/>
        </w:rPr>
        <w:t xml:space="preserve"> als bislang vermutet</w:t>
      </w:r>
      <w:r w:rsidRPr="007A408A">
        <w:rPr>
          <w:rFonts w:cs="Times"/>
          <w:color w:val="000000"/>
          <w:lang w:val="de-DE"/>
        </w:rPr>
        <w:t>. De</w:t>
      </w:r>
      <w:r>
        <w:rPr>
          <w:rFonts w:cs="Times"/>
          <w:color w:val="000000"/>
          <w:lang w:val="de-DE"/>
        </w:rPr>
        <w:t>m</w:t>
      </w:r>
      <w:r w:rsidRPr="007A408A">
        <w:rPr>
          <w:rFonts w:cs="Times"/>
          <w:color w:val="000000"/>
          <w:lang w:val="de-DE"/>
        </w:rPr>
        <w:t xml:space="preserve"> </w:t>
      </w:r>
      <w:proofErr w:type="spellStart"/>
      <w:r w:rsidRPr="007A408A">
        <w:rPr>
          <w:rFonts w:cs="Times"/>
          <w:color w:val="000000"/>
          <w:lang w:val="de-DE"/>
        </w:rPr>
        <w:t>mikrosporidischen</w:t>
      </w:r>
      <w:proofErr w:type="spellEnd"/>
      <w:r w:rsidRPr="007A408A">
        <w:rPr>
          <w:rFonts w:cs="Times"/>
          <w:color w:val="000000"/>
          <w:lang w:val="de-DE"/>
        </w:rPr>
        <w:t xml:space="preserve"> LCA fehl</w:t>
      </w:r>
      <w:r>
        <w:rPr>
          <w:rFonts w:cs="Times"/>
          <w:color w:val="000000"/>
          <w:lang w:val="de-DE"/>
        </w:rPr>
        <w:t>en</w:t>
      </w:r>
      <w:r w:rsidRPr="007A408A">
        <w:rPr>
          <w:rFonts w:cs="Times"/>
          <w:color w:val="000000"/>
          <w:lang w:val="de-DE"/>
        </w:rPr>
        <w:t xml:space="preserve"> jedoch </w:t>
      </w:r>
      <w:r>
        <w:rPr>
          <w:rFonts w:cs="Times"/>
          <w:color w:val="000000"/>
          <w:lang w:val="de-DE"/>
        </w:rPr>
        <w:t xml:space="preserve">weiterhin </w:t>
      </w:r>
      <w:r w:rsidRPr="007A408A">
        <w:rPr>
          <w:rFonts w:cs="Times"/>
          <w:color w:val="000000"/>
          <w:lang w:val="de-DE"/>
        </w:rPr>
        <w:t xml:space="preserve">viele primäre Stoffwechselwege, wie </w:t>
      </w:r>
      <w:r>
        <w:rPr>
          <w:rFonts w:cs="Times"/>
          <w:color w:val="000000"/>
          <w:lang w:val="de-DE"/>
        </w:rPr>
        <w:t xml:space="preserve">der </w:t>
      </w:r>
      <w:proofErr w:type="spellStart"/>
      <w:r w:rsidRPr="007A408A">
        <w:rPr>
          <w:rFonts w:cs="Times"/>
          <w:color w:val="000000"/>
          <w:lang w:val="de-DE"/>
        </w:rPr>
        <w:t>Citratzyklus</w:t>
      </w:r>
      <w:proofErr w:type="spellEnd"/>
      <w:r w:rsidRPr="007A408A">
        <w:rPr>
          <w:rFonts w:cs="Times"/>
          <w:color w:val="000000"/>
          <w:lang w:val="de-DE"/>
        </w:rPr>
        <w:t xml:space="preserve">, oder Schlüsselenzyme, die für die in vivo Synthese von kritischen Metaboliten wie Purinen und </w:t>
      </w:r>
      <w:proofErr w:type="spellStart"/>
      <w:r w:rsidRPr="007A408A">
        <w:rPr>
          <w:rFonts w:cs="Times"/>
          <w:color w:val="000000"/>
          <w:lang w:val="de-DE"/>
        </w:rPr>
        <w:t>Pyrimidinen</w:t>
      </w:r>
      <w:proofErr w:type="spellEnd"/>
      <w:r w:rsidRPr="007A408A">
        <w:rPr>
          <w:rFonts w:cs="Times"/>
          <w:color w:val="000000"/>
          <w:lang w:val="de-DE"/>
        </w:rPr>
        <w:t xml:space="preserve"> benötigt werden. Zusammenfassend nehmen wir an, dass die parasitische Lebensweise bereits in der </w:t>
      </w:r>
      <w:proofErr w:type="spellStart"/>
      <w:r w:rsidRPr="007A408A">
        <w:rPr>
          <w:rFonts w:cs="Times"/>
          <w:color w:val="000000"/>
          <w:lang w:val="de-DE"/>
        </w:rPr>
        <w:t>mikrosporidischen</w:t>
      </w:r>
      <w:proofErr w:type="spellEnd"/>
      <w:r w:rsidRPr="007A408A">
        <w:rPr>
          <w:rFonts w:cs="Times"/>
          <w:color w:val="000000"/>
          <w:lang w:val="de-DE"/>
        </w:rPr>
        <w:t xml:space="preserve"> LCA vorkam. </w:t>
      </w:r>
      <w:r>
        <w:rPr>
          <w:rFonts w:cs="Times"/>
          <w:color w:val="000000"/>
          <w:lang w:val="de-DE"/>
        </w:rPr>
        <w:t xml:space="preserve">Die reduzierten Genome sind damit der </w:t>
      </w:r>
      <w:proofErr w:type="spellStart"/>
      <w:r>
        <w:rPr>
          <w:rFonts w:cs="Times"/>
          <w:color w:val="000000"/>
          <w:lang w:val="de-DE"/>
        </w:rPr>
        <w:t>anzestrale</w:t>
      </w:r>
      <w:proofErr w:type="spellEnd"/>
      <w:r>
        <w:rPr>
          <w:rFonts w:cs="Times"/>
          <w:color w:val="000000"/>
          <w:lang w:val="de-DE"/>
        </w:rPr>
        <w:t xml:space="preserve"> Zustand für die </w:t>
      </w:r>
      <w:proofErr w:type="spellStart"/>
      <w:r>
        <w:rPr>
          <w:rFonts w:cs="Times"/>
          <w:color w:val="000000"/>
          <w:lang w:val="de-DE"/>
        </w:rPr>
        <w:t>Mikrosporidien</w:t>
      </w:r>
      <w:proofErr w:type="spellEnd"/>
      <w:r>
        <w:rPr>
          <w:rFonts w:cs="Times"/>
          <w:color w:val="000000"/>
          <w:lang w:val="de-DE"/>
        </w:rPr>
        <w:t xml:space="preserve">, welchem  </w:t>
      </w:r>
      <w:r w:rsidRPr="007A408A">
        <w:rPr>
          <w:rFonts w:cs="Times"/>
          <w:color w:val="000000"/>
          <w:lang w:val="de-DE"/>
        </w:rPr>
        <w:t xml:space="preserve">weitere </w:t>
      </w:r>
      <w:r>
        <w:rPr>
          <w:rFonts w:cs="Times"/>
          <w:color w:val="000000"/>
          <w:lang w:val="de-DE"/>
        </w:rPr>
        <w:t xml:space="preserve">Genverluste </w:t>
      </w:r>
      <w:r w:rsidRPr="007A408A">
        <w:rPr>
          <w:rFonts w:cs="Times"/>
          <w:color w:val="000000"/>
          <w:lang w:val="de-DE"/>
        </w:rPr>
        <w:t xml:space="preserve">und </w:t>
      </w:r>
      <w:r>
        <w:rPr>
          <w:rFonts w:cs="Times"/>
          <w:color w:val="000000"/>
          <w:lang w:val="de-DE"/>
        </w:rPr>
        <w:t xml:space="preserve">Genzuwächse auf einzelnen </w:t>
      </w:r>
      <w:proofErr w:type="spellStart"/>
      <w:r w:rsidRPr="007A408A">
        <w:rPr>
          <w:rFonts w:cs="Times"/>
          <w:color w:val="000000"/>
          <w:lang w:val="de-DE"/>
        </w:rPr>
        <w:t>mikrosporidischen</w:t>
      </w:r>
      <w:proofErr w:type="spellEnd"/>
      <w:r w:rsidRPr="007A408A">
        <w:rPr>
          <w:rFonts w:cs="Times"/>
          <w:color w:val="000000"/>
          <w:lang w:val="de-DE"/>
        </w:rPr>
        <w:t xml:space="preserve"> Linie</w:t>
      </w:r>
      <w:r>
        <w:rPr>
          <w:rFonts w:cs="Times"/>
          <w:color w:val="000000"/>
          <w:lang w:val="de-DE"/>
        </w:rPr>
        <w:t xml:space="preserve">n </w:t>
      </w:r>
      <w:r w:rsidRPr="007A408A">
        <w:rPr>
          <w:rFonts w:cs="Times"/>
          <w:color w:val="000000"/>
          <w:lang w:val="de-DE"/>
        </w:rPr>
        <w:t>folgte.</w:t>
      </w:r>
    </w:p>
    <w:p w14:paraId="5F917FB7" w14:textId="77777777" w:rsidR="009122EB" w:rsidRPr="0076198A" w:rsidRDefault="009122EB" w:rsidP="00515C69">
      <w:pPr>
        <w:rPr>
          <w:lang w:val="de-DE"/>
        </w:rPr>
      </w:pPr>
    </w:p>
    <w:sectPr w:rsidR="009122EB" w:rsidRPr="0076198A" w:rsidSect="00A77C4C">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Ingo Ebersberger" w:date="2018-05-14T15:14:00Z" w:initials="IE">
    <w:p w14:paraId="6BDD663F" w14:textId="77777777" w:rsidR="008352B8" w:rsidRDefault="008352B8">
      <w:pPr>
        <w:pStyle w:val="CommentText"/>
      </w:pPr>
      <w:r>
        <w:rPr>
          <w:rStyle w:val="CommentReference"/>
        </w:rPr>
        <w:annotationRef/>
      </w:r>
      <w:r>
        <w:t>What does this mean? Why this information?</w:t>
      </w:r>
    </w:p>
  </w:comment>
  <w:comment w:id="92" w:author="Ingo Ebersberger" w:date="2018-05-14T15:42:00Z" w:initials="IE">
    <w:p w14:paraId="27A865C4" w14:textId="77777777" w:rsidR="008352B8" w:rsidRPr="00063DF7" w:rsidRDefault="008352B8">
      <w:pPr>
        <w:pStyle w:val="CommentText"/>
        <w:rPr>
          <w:lang w:val="de-DE"/>
        </w:rPr>
      </w:pPr>
      <w:r>
        <w:rPr>
          <w:rStyle w:val="CommentReference"/>
        </w:rPr>
        <w:annotationRef/>
      </w:r>
      <w:r w:rsidRPr="00063DF7">
        <w:rPr>
          <w:lang w:val="de-DE"/>
        </w:rPr>
        <w:t xml:space="preserve">Das kann ich nicht unterstützen. Ich denke, dass es etwas mit einem internen Filter zu tun hat, der </w:t>
      </w:r>
      <w:proofErr w:type="spellStart"/>
      <w:r w:rsidRPr="00063DF7">
        <w:rPr>
          <w:lang w:val="de-DE"/>
        </w:rPr>
        <w:t>BlastKOALA</w:t>
      </w:r>
      <w:proofErr w:type="spellEnd"/>
      <w:r w:rsidRPr="00063DF7">
        <w:rPr>
          <w:lang w:val="de-DE"/>
        </w:rPr>
        <w:t xml:space="preserve"> und KAAS daran hindert einen </w:t>
      </w:r>
      <w:proofErr w:type="spellStart"/>
      <w:r w:rsidRPr="00063DF7">
        <w:rPr>
          <w:lang w:val="de-DE"/>
        </w:rPr>
        <w:t>Annotationstranfer</w:t>
      </w:r>
      <w:proofErr w:type="spellEnd"/>
      <w:r w:rsidRPr="00063DF7">
        <w:rPr>
          <w:lang w:val="de-DE"/>
        </w:rPr>
        <w:t xml:space="preserve"> zu machen, wenn die evolutionären Distanzen zwischen </w:t>
      </w:r>
      <w:proofErr w:type="spellStart"/>
      <w:r w:rsidRPr="00063DF7">
        <w:rPr>
          <w:lang w:val="de-DE"/>
        </w:rPr>
        <w:t>Seed</w:t>
      </w:r>
      <w:proofErr w:type="spellEnd"/>
      <w:r w:rsidRPr="00063DF7">
        <w:rPr>
          <w:lang w:val="de-DE"/>
        </w:rPr>
        <w:t xml:space="preserve">-protein und </w:t>
      </w:r>
      <w:proofErr w:type="spellStart"/>
      <w:r w:rsidRPr="00063DF7">
        <w:rPr>
          <w:lang w:val="de-DE"/>
        </w:rPr>
        <w:t>annotation</w:t>
      </w:r>
      <w:proofErr w:type="spellEnd"/>
      <w:r w:rsidRPr="00063DF7">
        <w:rPr>
          <w:lang w:val="de-DE"/>
        </w:rPr>
        <w:t xml:space="preserve"> </w:t>
      </w:r>
      <w:proofErr w:type="spellStart"/>
      <w:r w:rsidRPr="00063DF7">
        <w:rPr>
          <w:lang w:val="de-DE"/>
        </w:rPr>
        <w:t>source</w:t>
      </w:r>
      <w:proofErr w:type="spellEnd"/>
      <w:r w:rsidRPr="00063DF7">
        <w:rPr>
          <w:lang w:val="de-DE"/>
        </w:rPr>
        <w:t xml:space="preserve"> zu </w:t>
      </w:r>
      <w:proofErr w:type="spellStart"/>
      <w:r w:rsidRPr="00063DF7">
        <w:rPr>
          <w:lang w:val="de-DE"/>
        </w:rPr>
        <w:t>gross</w:t>
      </w:r>
      <w:proofErr w:type="spellEnd"/>
      <w:r w:rsidRPr="00063DF7">
        <w:rPr>
          <w:lang w:val="de-DE"/>
        </w:rPr>
        <w:t xml:space="preserve"> </w:t>
      </w:r>
      <w:proofErr w:type="spellStart"/>
      <w:r w:rsidRPr="00063DF7">
        <w:rPr>
          <w:lang w:val="de-DE"/>
        </w:rPr>
        <w:t>warden</w:t>
      </w:r>
      <w:proofErr w:type="spellEnd"/>
      <w:r w:rsidRPr="00063DF7">
        <w:rPr>
          <w:lang w:val="de-DE"/>
        </w:rPr>
        <w:t>.</w:t>
      </w:r>
    </w:p>
  </w:comment>
  <w:comment w:id="126" w:author="Ingo Ebersberger" w:date="2018-05-14T15:50:00Z" w:initials="IE">
    <w:p w14:paraId="0254D2D2" w14:textId="77777777" w:rsidR="008352B8" w:rsidRDefault="008352B8">
      <w:pPr>
        <w:pStyle w:val="CommentText"/>
      </w:pPr>
      <w:r>
        <w:rPr>
          <w:rStyle w:val="CommentReference"/>
        </w:rPr>
        <w:annotationRef/>
      </w:r>
      <w:r>
        <w:t>Check spelling super-matrix or supermatrix and make consistent throughout the thesis.</w:t>
      </w:r>
    </w:p>
  </w:comment>
  <w:comment w:id="199" w:author="Ingo Ebersberger" w:date="2018-05-14T16:16:00Z" w:initials="IE">
    <w:p w14:paraId="0B2861C3" w14:textId="77777777" w:rsidR="008352B8" w:rsidRDefault="008352B8">
      <w:pPr>
        <w:pStyle w:val="CommentText"/>
      </w:pPr>
      <w:r>
        <w:rPr>
          <w:rStyle w:val="CommentReference"/>
        </w:rPr>
        <w:annotationRef/>
      </w:r>
      <w:r>
        <w:t xml:space="preserve">Der </w:t>
      </w:r>
      <w:proofErr w:type="spellStart"/>
      <w:r>
        <w:t>letzte</w:t>
      </w:r>
      <w:proofErr w:type="spellEnd"/>
      <w:r>
        <w:t xml:space="preserve"> </w:t>
      </w:r>
      <w:proofErr w:type="spellStart"/>
      <w:r>
        <w:t>Satz</w:t>
      </w:r>
      <w:proofErr w:type="spellEnd"/>
      <w:r>
        <w:t xml:space="preserve"> </w:t>
      </w:r>
      <w:proofErr w:type="spellStart"/>
      <w:r>
        <w:t>ist</w:t>
      </w:r>
      <w:proofErr w:type="spellEnd"/>
      <w:r>
        <w:t xml:space="preserve"> </w:t>
      </w:r>
      <w:proofErr w:type="spellStart"/>
      <w:r>
        <w:t>noch</w:t>
      </w:r>
      <w:proofErr w:type="spellEnd"/>
      <w:r>
        <w:t xml:space="preserve"> </w:t>
      </w:r>
      <w:proofErr w:type="spellStart"/>
      <w:r>
        <w:t>ein</w:t>
      </w:r>
      <w:proofErr w:type="spellEnd"/>
      <w:r>
        <w:t xml:space="preserve"> </w:t>
      </w:r>
      <w:proofErr w:type="spellStart"/>
      <w:r>
        <w:t>wenig</w:t>
      </w:r>
      <w:proofErr w:type="spellEnd"/>
      <w:r>
        <w:t xml:space="preserve"> </w:t>
      </w:r>
      <w:proofErr w:type="spellStart"/>
      <w:r>
        <w:t>schwach</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1E8479" w14:textId="77777777" w:rsidR="008352B8" w:rsidRDefault="008352B8">
      <w:pPr>
        <w:spacing w:after="0" w:line="240" w:lineRule="auto"/>
      </w:pPr>
      <w:r>
        <w:separator/>
      </w:r>
    </w:p>
  </w:endnote>
  <w:endnote w:type="continuationSeparator" w:id="0">
    <w:p w14:paraId="0F4D5089" w14:textId="77777777" w:rsidR="008352B8" w:rsidRDefault="00835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7DDDE" w14:textId="77777777" w:rsidR="008352B8" w:rsidRDefault="008352B8" w:rsidP="008352B8">
    <w:pPr>
      <w:pStyle w:val="Footer"/>
      <w:jc w:val="center"/>
    </w:pPr>
  </w:p>
  <w:p w14:paraId="21974E2A" w14:textId="77777777" w:rsidR="008352B8" w:rsidRDefault="008352B8" w:rsidP="008352B8">
    <w:pPr>
      <w:pStyle w:val="Footer"/>
      <w:jc w:val="center"/>
    </w:pPr>
    <w:sdt>
      <w:sdtPr>
        <w:id w:val="1233119757"/>
        <w:docPartObj>
          <w:docPartGallery w:val="Page Numbers (Bottom of Page)"/>
          <w:docPartUnique/>
        </w:docPartObj>
      </w:sdtPr>
      <w:sdtEndPr>
        <w:rPr>
          <w:noProof/>
        </w:rPr>
      </w:sdtEndPr>
      <w:sdtContent/>
    </w:sdt>
  </w:p>
  <w:p w14:paraId="449E63CB" w14:textId="77777777" w:rsidR="008352B8" w:rsidRDefault="008352B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65DF4" w14:textId="77777777" w:rsidR="008352B8" w:rsidRDefault="008352B8">
      <w:pPr>
        <w:spacing w:after="0" w:line="240" w:lineRule="auto"/>
      </w:pPr>
      <w:r>
        <w:separator/>
      </w:r>
    </w:p>
  </w:footnote>
  <w:footnote w:type="continuationSeparator" w:id="0">
    <w:p w14:paraId="45263B5F" w14:textId="77777777" w:rsidR="008352B8" w:rsidRDefault="008352B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go Ebersberger">
    <w15:presenceInfo w15:providerId="None" w15:userId="Ingo Ebers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trackRevisions/>
  <w:defaultTabStop w:val="720"/>
  <w:characterSpacingControl w:val="doNotCompress"/>
  <w:footnotePr>
    <w:pos w:val="beneathText"/>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 Cop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vzepeve9vwad9e0r2nxazrm0x0w25x9w9er&quot;&gt;My EndNote Library&lt;record-ids&gt;&lt;item&gt;312&lt;/item&gt;&lt;/record-ids&gt;&lt;/item&gt;&lt;/Libraries&gt;"/>
  </w:docVars>
  <w:rsids>
    <w:rsidRoot w:val="00A77C4C"/>
    <w:rsid w:val="00021AC8"/>
    <w:rsid w:val="000514D5"/>
    <w:rsid w:val="0005174A"/>
    <w:rsid w:val="000618FA"/>
    <w:rsid w:val="00063DF7"/>
    <w:rsid w:val="00087EC7"/>
    <w:rsid w:val="000A4966"/>
    <w:rsid w:val="000B1DDA"/>
    <w:rsid w:val="000B3039"/>
    <w:rsid w:val="000C4818"/>
    <w:rsid w:val="000D370A"/>
    <w:rsid w:val="000E7C17"/>
    <w:rsid w:val="001558E4"/>
    <w:rsid w:val="001566E0"/>
    <w:rsid w:val="0017011F"/>
    <w:rsid w:val="00172A5D"/>
    <w:rsid w:val="00190816"/>
    <w:rsid w:val="001939C7"/>
    <w:rsid w:val="001A76A1"/>
    <w:rsid w:val="001B4473"/>
    <w:rsid w:val="001B5574"/>
    <w:rsid w:val="001D3B9F"/>
    <w:rsid w:val="001F415E"/>
    <w:rsid w:val="001F5C49"/>
    <w:rsid w:val="00204FE7"/>
    <w:rsid w:val="00205C93"/>
    <w:rsid w:val="002116F5"/>
    <w:rsid w:val="00213E02"/>
    <w:rsid w:val="00236617"/>
    <w:rsid w:val="00250F01"/>
    <w:rsid w:val="0025250A"/>
    <w:rsid w:val="002778F3"/>
    <w:rsid w:val="002954D5"/>
    <w:rsid w:val="002D3F91"/>
    <w:rsid w:val="002D66EB"/>
    <w:rsid w:val="00333E7A"/>
    <w:rsid w:val="003437AD"/>
    <w:rsid w:val="00361EA9"/>
    <w:rsid w:val="00374778"/>
    <w:rsid w:val="00380985"/>
    <w:rsid w:val="00391C90"/>
    <w:rsid w:val="003B6FF2"/>
    <w:rsid w:val="003C282B"/>
    <w:rsid w:val="003D373B"/>
    <w:rsid w:val="003E19A9"/>
    <w:rsid w:val="003F2A1D"/>
    <w:rsid w:val="0041151F"/>
    <w:rsid w:val="00412D65"/>
    <w:rsid w:val="0041472F"/>
    <w:rsid w:val="00426E26"/>
    <w:rsid w:val="00444DBF"/>
    <w:rsid w:val="00476EE3"/>
    <w:rsid w:val="004902B8"/>
    <w:rsid w:val="004928E6"/>
    <w:rsid w:val="004A6A44"/>
    <w:rsid w:val="004B4C43"/>
    <w:rsid w:val="004E1AD8"/>
    <w:rsid w:val="004E77A3"/>
    <w:rsid w:val="0051191D"/>
    <w:rsid w:val="00513D4C"/>
    <w:rsid w:val="00515C69"/>
    <w:rsid w:val="0051669D"/>
    <w:rsid w:val="00521AE3"/>
    <w:rsid w:val="00545ECF"/>
    <w:rsid w:val="005602E1"/>
    <w:rsid w:val="00576B51"/>
    <w:rsid w:val="0059743A"/>
    <w:rsid w:val="005A1DD7"/>
    <w:rsid w:val="005B22FE"/>
    <w:rsid w:val="005D3034"/>
    <w:rsid w:val="005E37A3"/>
    <w:rsid w:val="006050EB"/>
    <w:rsid w:val="00623605"/>
    <w:rsid w:val="00623F25"/>
    <w:rsid w:val="00632CD8"/>
    <w:rsid w:val="00647018"/>
    <w:rsid w:val="0065087F"/>
    <w:rsid w:val="0068239F"/>
    <w:rsid w:val="00693747"/>
    <w:rsid w:val="006B21C6"/>
    <w:rsid w:val="006C60B0"/>
    <w:rsid w:val="006D252A"/>
    <w:rsid w:val="006D34C9"/>
    <w:rsid w:val="006F4072"/>
    <w:rsid w:val="0072150C"/>
    <w:rsid w:val="007441CB"/>
    <w:rsid w:val="0075287D"/>
    <w:rsid w:val="00757152"/>
    <w:rsid w:val="00760979"/>
    <w:rsid w:val="0076198A"/>
    <w:rsid w:val="00771A15"/>
    <w:rsid w:val="00771D59"/>
    <w:rsid w:val="00776C68"/>
    <w:rsid w:val="00782CC2"/>
    <w:rsid w:val="00783B3B"/>
    <w:rsid w:val="007A3353"/>
    <w:rsid w:val="007A408A"/>
    <w:rsid w:val="007E4DBC"/>
    <w:rsid w:val="007E64DF"/>
    <w:rsid w:val="007E70C0"/>
    <w:rsid w:val="008007C8"/>
    <w:rsid w:val="00807864"/>
    <w:rsid w:val="008352B8"/>
    <w:rsid w:val="0084567D"/>
    <w:rsid w:val="008476CD"/>
    <w:rsid w:val="0085166F"/>
    <w:rsid w:val="00883A33"/>
    <w:rsid w:val="00883F0C"/>
    <w:rsid w:val="008B452A"/>
    <w:rsid w:val="00903619"/>
    <w:rsid w:val="009122EB"/>
    <w:rsid w:val="00924D24"/>
    <w:rsid w:val="00942BBF"/>
    <w:rsid w:val="009443AA"/>
    <w:rsid w:val="009451C0"/>
    <w:rsid w:val="00967688"/>
    <w:rsid w:val="0098371B"/>
    <w:rsid w:val="009A3299"/>
    <w:rsid w:val="009A7044"/>
    <w:rsid w:val="009B6769"/>
    <w:rsid w:val="009E7ED8"/>
    <w:rsid w:val="009F7C47"/>
    <w:rsid w:val="00A05C8F"/>
    <w:rsid w:val="00A07A81"/>
    <w:rsid w:val="00A16DE0"/>
    <w:rsid w:val="00A21FE9"/>
    <w:rsid w:val="00A221EA"/>
    <w:rsid w:val="00A51302"/>
    <w:rsid w:val="00A56EC2"/>
    <w:rsid w:val="00A77C4C"/>
    <w:rsid w:val="00A96099"/>
    <w:rsid w:val="00AA4FBC"/>
    <w:rsid w:val="00AC0F65"/>
    <w:rsid w:val="00AD6FCB"/>
    <w:rsid w:val="00AE3B4A"/>
    <w:rsid w:val="00AF32CD"/>
    <w:rsid w:val="00AF400E"/>
    <w:rsid w:val="00AF5EC7"/>
    <w:rsid w:val="00B12DB4"/>
    <w:rsid w:val="00B60E78"/>
    <w:rsid w:val="00B80D0A"/>
    <w:rsid w:val="00B87698"/>
    <w:rsid w:val="00B97936"/>
    <w:rsid w:val="00BA5DC2"/>
    <w:rsid w:val="00BC5D18"/>
    <w:rsid w:val="00BD70A6"/>
    <w:rsid w:val="00BE118B"/>
    <w:rsid w:val="00C026DD"/>
    <w:rsid w:val="00C13340"/>
    <w:rsid w:val="00C41172"/>
    <w:rsid w:val="00C870C2"/>
    <w:rsid w:val="00C967A0"/>
    <w:rsid w:val="00CA6A20"/>
    <w:rsid w:val="00CC5B9D"/>
    <w:rsid w:val="00CD61F3"/>
    <w:rsid w:val="00CE49B4"/>
    <w:rsid w:val="00D00A94"/>
    <w:rsid w:val="00D01E2C"/>
    <w:rsid w:val="00D02EB0"/>
    <w:rsid w:val="00D14069"/>
    <w:rsid w:val="00D4655F"/>
    <w:rsid w:val="00D5664B"/>
    <w:rsid w:val="00D56BC4"/>
    <w:rsid w:val="00D6601D"/>
    <w:rsid w:val="00D94028"/>
    <w:rsid w:val="00DA30F1"/>
    <w:rsid w:val="00DA660E"/>
    <w:rsid w:val="00DB1E4B"/>
    <w:rsid w:val="00DC2201"/>
    <w:rsid w:val="00DC35A3"/>
    <w:rsid w:val="00DD72EB"/>
    <w:rsid w:val="00E12F32"/>
    <w:rsid w:val="00E247DB"/>
    <w:rsid w:val="00E40EC9"/>
    <w:rsid w:val="00E446EE"/>
    <w:rsid w:val="00E65225"/>
    <w:rsid w:val="00E8294E"/>
    <w:rsid w:val="00EA165B"/>
    <w:rsid w:val="00EA31DE"/>
    <w:rsid w:val="00F33E0D"/>
    <w:rsid w:val="00F505A9"/>
    <w:rsid w:val="00F57B3E"/>
    <w:rsid w:val="00F72B6E"/>
    <w:rsid w:val="00F80222"/>
    <w:rsid w:val="00F84DB9"/>
    <w:rsid w:val="00F96897"/>
    <w:rsid w:val="00FA337F"/>
    <w:rsid w:val="00FA63AC"/>
    <w:rsid w:val="00FB0888"/>
    <w:rsid w:val="00FB6786"/>
    <w:rsid w:val="00FC19C5"/>
    <w:rsid w:val="00FC48AA"/>
    <w:rsid w:val="00FD79D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7839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C69"/>
    <w:pPr>
      <w:spacing w:after="200" w:line="276" w:lineRule="auto"/>
    </w:pPr>
    <w:rPr>
      <w:rFonts w:ascii="Palatino Linotype" w:eastAsiaTheme="minorHAnsi" w:hAnsi="Palatino Linotype"/>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E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EB0"/>
    <w:rPr>
      <w:rFonts w:ascii="Lucida Grande" w:hAnsi="Lucida Grande" w:cs="Lucida Grande"/>
      <w:sz w:val="18"/>
      <w:szCs w:val="18"/>
      <w:lang w:val="en-US"/>
    </w:rPr>
  </w:style>
  <w:style w:type="paragraph" w:customStyle="1" w:styleId="EndNoteBibliographyTitle">
    <w:name w:val="EndNote Bibliography Title"/>
    <w:basedOn w:val="Normal"/>
    <w:rsid w:val="002D66EB"/>
    <w:pPr>
      <w:spacing w:after="0" w:line="240" w:lineRule="auto"/>
      <w:jc w:val="center"/>
    </w:pPr>
    <w:rPr>
      <w:rFonts w:ascii="Cambria" w:eastAsiaTheme="minorEastAsia" w:hAnsi="Cambria"/>
      <w:szCs w:val="24"/>
    </w:rPr>
  </w:style>
  <w:style w:type="paragraph" w:customStyle="1" w:styleId="EndNoteBibliography">
    <w:name w:val="EndNote Bibliography"/>
    <w:basedOn w:val="Normal"/>
    <w:rsid w:val="002D66EB"/>
    <w:pPr>
      <w:spacing w:after="0" w:line="240" w:lineRule="auto"/>
    </w:pPr>
    <w:rPr>
      <w:rFonts w:ascii="Cambria" w:eastAsiaTheme="minorEastAsia" w:hAnsi="Cambria"/>
      <w:szCs w:val="24"/>
    </w:rPr>
  </w:style>
  <w:style w:type="character" w:styleId="CommentReference">
    <w:name w:val="annotation reference"/>
    <w:basedOn w:val="DefaultParagraphFont"/>
    <w:uiPriority w:val="99"/>
    <w:semiHidden/>
    <w:unhideWhenUsed/>
    <w:rsid w:val="000C4818"/>
    <w:rPr>
      <w:sz w:val="18"/>
      <w:szCs w:val="18"/>
    </w:rPr>
  </w:style>
  <w:style w:type="paragraph" w:styleId="CommentText">
    <w:name w:val="annotation text"/>
    <w:basedOn w:val="Normal"/>
    <w:link w:val="CommentTextChar"/>
    <w:uiPriority w:val="99"/>
    <w:semiHidden/>
    <w:unhideWhenUsed/>
    <w:rsid w:val="000C4818"/>
    <w:pPr>
      <w:spacing w:after="0" w:line="240" w:lineRule="auto"/>
    </w:pPr>
    <w:rPr>
      <w:rFonts w:asciiTheme="minorHAnsi" w:eastAsiaTheme="minorEastAsia" w:hAnsiTheme="minorHAnsi"/>
      <w:szCs w:val="24"/>
    </w:rPr>
  </w:style>
  <w:style w:type="character" w:customStyle="1" w:styleId="CommentTextChar">
    <w:name w:val="Comment Text Char"/>
    <w:basedOn w:val="DefaultParagraphFont"/>
    <w:link w:val="CommentText"/>
    <w:uiPriority w:val="99"/>
    <w:semiHidden/>
    <w:rsid w:val="000C4818"/>
    <w:rPr>
      <w:lang w:val="en-US"/>
    </w:rPr>
  </w:style>
  <w:style w:type="paragraph" w:styleId="CommentSubject">
    <w:name w:val="annotation subject"/>
    <w:basedOn w:val="CommentText"/>
    <w:next w:val="CommentText"/>
    <w:link w:val="CommentSubjectChar"/>
    <w:uiPriority w:val="99"/>
    <w:semiHidden/>
    <w:unhideWhenUsed/>
    <w:rsid w:val="000C4818"/>
    <w:rPr>
      <w:b/>
      <w:bCs/>
      <w:sz w:val="20"/>
      <w:szCs w:val="20"/>
    </w:rPr>
  </w:style>
  <w:style w:type="character" w:customStyle="1" w:styleId="CommentSubjectChar">
    <w:name w:val="Comment Subject Char"/>
    <w:basedOn w:val="CommentTextChar"/>
    <w:link w:val="CommentSubject"/>
    <w:uiPriority w:val="99"/>
    <w:semiHidden/>
    <w:rsid w:val="000C4818"/>
    <w:rPr>
      <w:b/>
      <w:bCs/>
      <w:sz w:val="20"/>
      <w:szCs w:val="20"/>
      <w:lang w:val="en-US"/>
    </w:rPr>
  </w:style>
  <w:style w:type="paragraph" w:styleId="Revision">
    <w:name w:val="Revision"/>
    <w:hidden/>
    <w:uiPriority w:val="99"/>
    <w:semiHidden/>
    <w:rsid w:val="00757152"/>
    <w:rPr>
      <w:lang w:val="en-US"/>
    </w:rPr>
  </w:style>
  <w:style w:type="paragraph" w:styleId="Footer">
    <w:name w:val="footer"/>
    <w:basedOn w:val="Normal"/>
    <w:link w:val="FooterChar"/>
    <w:uiPriority w:val="99"/>
    <w:unhideWhenUsed/>
    <w:rsid w:val="00515C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5C69"/>
    <w:rPr>
      <w:rFonts w:ascii="Palatino Linotype" w:eastAsiaTheme="minorHAnsi" w:hAnsi="Palatino Linotype"/>
      <w:szCs w:val="22"/>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C69"/>
    <w:pPr>
      <w:spacing w:after="200" w:line="276" w:lineRule="auto"/>
    </w:pPr>
    <w:rPr>
      <w:rFonts w:ascii="Palatino Linotype" w:eastAsiaTheme="minorHAnsi" w:hAnsi="Palatino Linotype"/>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E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EB0"/>
    <w:rPr>
      <w:rFonts w:ascii="Lucida Grande" w:hAnsi="Lucida Grande" w:cs="Lucida Grande"/>
      <w:sz w:val="18"/>
      <w:szCs w:val="18"/>
      <w:lang w:val="en-US"/>
    </w:rPr>
  </w:style>
  <w:style w:type="paragraph" w:customStyle="1" w:styleId="EndNoteBibliographyTitle">
    <w:name w:val="EndNote Bibliography Title"/>
    <w:basedOn w:val="Normal"/>
    <w:rsid w:val="002D66EB"/>
    <w:pPr>
      <w:spacing w:after="0" w:line="240" w:lineRule="auto"/>
      <w:jc w:val="center"/>
    </w:pPr>
    <w:rPr>
      <w:rFonts w:ascii="Cambria" w:eastAsiaTheme="minorEastAsia" w:hAnsi="Cambria"/>
      <w:szCs w:val="24"/>
    </w:rPr>
  </w:style>
  <w:style w:type="paragraph" w:customStyle="1" w:styleId="EndNoteBibliography">
    <w:name w:val="EndNote Bibliography"/>
    <w:basedOn w:val="Normal"/>
    <w:rsid w:val="002D66EB"/>
    <w:pPr>
      <w:spacing w:after="0" w:line="240" w:lineRule="auto"/>
    </w:pPr>
    <w:rPr>
      <w:rFonts w:ascii="Cambria" w:eastAsiaTheme="minorEastAsia" w:hAnsi="Cambria"/>
      <w:szCs w:val="24"/>
    </w:rPr>
  </w:style>
  <w:style w:type="character" w:styleId="CommentReference">
    <w:name w:val="annotation reference"/>
    <w:basedOn w:val="DefaultParagraphFont"/>
    <w:uiPriority w:val="99"/>
    <w:semiHidden/>
    <w:unhideWhenUsed/>
    <w:rsid w:val="000C4818"/>
    <w:rPr>
      <w:sz w:val="18"/>
      <w:szCs w:val="18"/>
    </w:rPr>
  </w:style>
  <w:style w:type="paragraph" w:styleId="CommentText">
    <w:name w:val="annotation text"/>
    <w:basedOn w:val="Normal"/>
    <w:link w:val="CommentTextChar"/>
    <w:uiPriority w:val="99"/>
    <w:semiHidden/>
    <w:unhideWhenUsed/>
    <w:rsid w:val="000C4818"/>
    <w:pPr>
      <w:spacing w:after="0" w:line="240" w:lineRule="auto"/>
    </w:pPr>
    <w:rPr>
      <w:rFonts w:asciiTheme="minorHAnsi" w:eastAsiaTheme="minorEastAsia" w:hAnsiTheme="minorHAnsi"/>
      <w:szCs w:val="24"/>
    </w:rPr>
  </w:style>
  <w:style w:type="character" w:customStyle="1" w:styleId="CommentTextChar">
    <w:name w:val="Comment Text Char"/>
    <w:basedOn w:val="DefaultParagraphFont"/>
    <w:link w:val="CommentText"/>
    <w:uiPriority w:val="99"/>
    <w:semiHidden/>
    <w:rsid w:val="000C4818"/>
    <w:rPr>
      <w:lang w:val="en-US"/>
    </w:rPr>
  </w:style>
  <w:style w:type="paragraph" w:styleId="CommentSubject">
    <w:name w:val="annotation subject"/>
    <w:basedOn w:val="CommentText"/>
    <w:next w:val="CommentText"/>
    <w:link w:val="CommentSubjectChar"/>
    <w:uiPriority w:val="99"/>
    <w:semiHidden/>
    <w:unhideWhenUsed/>
    <w:rsid w:val="000C4818"/>
    <w:rPr>
      <w:b/>
      <w:bCs/>
      <w:sz w:val="20"/>
      <w:szCs w:val="20"/>
    </w:rPr>
  </w:style>
  <w:style w:type="character" w:customStyle="1" w:styleId="CommentSubjectChar">
    <w:name w:val="Comment Subject Char"/>
    <w:basedOn w:val="CommentTextChar"/>
    <w:link w:val="CommentSubject"/>
    <w:uiPriority w:val="99"/>
    <w:semiHidden/>
    <w:rsid w:val="000C4818"/>
    <w:rPr>
      <w:b/>
      <w:bCs/>
      <w:sz w:val="20"/>
      <w:szCs w:val="20"/>
      <w:lang w:val="en-US"/>
    </w:rPr>
  </w:style>
  <w:style w:type="paragraph" w:styleId="Revision">
    <w:name w:val="Revision"/>
    <w:hidden/>
    <w:uiPriority w:val="99"/>
    <w:semiHidden/>
    <w:rsid w:val="00757152"/>
    <w:rPr>
      <w:lang w:val="en-US"/>
    </w:rPr>
  </w:style>
  <w:style w:type="paragraph" w:styleId="Footer">
    <w:name w:val="footer"/>
    <w:basedOn w:val="Normal"/>
    <w:link w:val="FooterChar"/>
    <w:uiPriority w:val="99"/>
    <w:unhideWhenUsed/>
    <w:rsid w:val="00515C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5C69"/>
    <w:rPr>
      <w:rFonts w:ascii="Palatino Linotype" w:eastAsiaTheme="minorHAnsi" w:hAnsi="Palatino Linotype"/>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24434">
      <w:bodyDiv w:val="1"/>
      <w:marLeft w:val="0"/>
      <w:marRight w:val="0"/>
      <w:marTop w:val="0"/>
      <w:marBottom w:val="0"/>
      <w:divBdr>
        <w:top w:val="none" w:sz="0" w:space="0" w:color="auto"/>
        <w:left w:val="none" w:sz="0" w:space="0" w:color="auto"/>
        <w:bottom w:val="none" w:sz="0" w:space="0" w:color="auto"/>
        <w:right w:val="none" w:sz="0" w:space="0" w:color="auto"/>
      </w:divBdr>
    </w:div>
    <w:div w:id="158890135">
      <w:bodyDiv w:val="1"/>
      <w:marLeft w:val="0"/>
      <w:marRight w:val="0"/>
      <w:marTop w:val="0"/>
      <w:marBottom w:val="0"/>
      <w:divBdr>
        <w:top w:val="none" w:sz="0" w:space="0" w:color="auto"/>
        <w:left w:val="none" w:sz="0" w:space="0" w:color="auto"/>
        <w:bottom w:val="none" w:sz="0" w:space="0" w:color="auto"/>
        <w:right w:val="none" w:sz="0" w:space="0" w:color="auto"/>
      </w:divBdr>
    </w:div>
    <w:div w:id="619186033">
      <w:bodyDiv w:val="1"/>
      <w:marLeft w:val="0"/>
      <w:marRight w:val="0"/>
      <w:marTop w:val="0"/>
      <w:marBottom w:val="0"/>
      <w:divBdr>
        <w:top w:val="none" w:sz="0" w:space="0" w:color="auto"/>
        <w:left w:val="none" w:sz="0" w:space="0" w:color="auto"/>
        <w:bottom w:val="none" w:sz="0" w:space="0" w:color="auto"/>
        <w:right w:val="none" w:sz="0" w:space="0" w:color="auto"/>
      </w:divBdr>
    </w:div>
    <w:div w:id="741875971">
      <w:bodyDiv w:val="1"/>
      <w:marLeft w:val="0"/>
      <w:marRight w:val="0"/>
      <w:marTop w:val="0"/>
      <w:marBottom w:val="0"/>
      <w:divBdr>
        <w:top w:val="none" w:sz="0" w:space="0" w:color="auto"/>
        <w:left w:val="none" w:sz="0" w:space="0" w:color="auto"/>
        <w:bottom w:val="none" w:sz="0" w:space="0" w:color="auto"/>
        <w:right w:val="none" w:sz="0" w:space="0" w:color="auto"/>
      </w:divBdr>
    </w:div>
    <w:div w:id="1391611770">
      <w:bodyDiv w:val="1"/>
      <w:marLeft w:val="0"/>
      <w:marRight w:val="0"/>
      <w:marTop w:val="0"/>
      <w:marBottom w:val="0"/>
      <w:divBdr>
        <w:top w:val="none" w:sz="0" w:space="0" w:color="auto"/>
        <w:left w:val="none" w:sz="0" w:space="0" w:color="auto"/>
        <w:bottom w:val="none" w:sz="0" w:space="0" w:color="auto"/>
        <w:right w:val="none" w:sz="0" w:space="0" w:color="auto"/>
      </w:divBdr>
    </w:div>
    <w:div w:id="1645159122">
      <w:bodyDiv w:val="1"/>
      <w:marLeft w:val="0"/>
      <w:marRight w:val="0"/>
      <w:marTop w:val="0"/>
      <w:marBottom w:val="0"/>
      <w:divBdr>
        <w:top w:val="none" w:sz="0" w:space="0" w:color="auto"/>
        <w:left w:val="none" w:sz="0" w:space="0" w:color="auto"/>
        <w:bottom w:val="none" w:sz="0" w:space="0" w:color="auto"/>
        <w:right w:val="none" w:sz="0" w:space="0" w:color="auto"/>
      </w:divBdr>
    </w:div>
    <w:div w:id="1908032469">
      <w:bodyDiv w:val="1"/>
      <w:marLeft w:val="0"/>
      <w:marRight w:val="0"/>
      <w:marTop w:val="0"/>
      <w:marBottom w:val="0"/>
      <w:divBdr>
        <w:top w:val="none" w:sz="0" w:space="0" w:color="auto"/>
        <w:left w:val="none" w:sz="0" w:space="0" w:color="auto"/>
        <w:bottom w:val="none" w:sz="0" w:space="0" w:color="auto"/>
        <w:right w:val="none" w:sz="0" w:space="0" w:color="auto"/>
      </w:divBdr>
    </w:div>
    <w:div w:id="1968657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11</Pages>
  <Words>3181</Words>
  <Characters>18133</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34</cp:revision>
  <cp:lastPrinted>2018-05-11T19:58:00Z</cp:lastPrinted>
  <dcterms:created xsi:type="dcterms:W3CDTF">2018-05-12T08:04:00Z</dcterms:created>
  <dcterms:modified xsi:type="dcterms:W3CDTF">2018-05-14T16:27:00Z</dcterms:modified>
</cp:coreProperties>
</file>